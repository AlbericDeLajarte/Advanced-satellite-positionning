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A31AC" w14:textId="77777777" w:rsidR="0048681D" w:rsidRPr="00AE6119" w:rsidRDefault="0048681D" w:rsidP="0048681D">
      <w:bookmarkStart w:id="0" w:name="_Toc235262533"/>
      <w:bookmarkStart w:id="1" w:name="_Toc188931435"/>
      <w:bookmarkStart w:id="2" w:name="_Toc188931436"/>
    </w:p>
    <w:p w14:paraId="17C8852E" w14:textId="77777777" w:rsidR="0048681D" w:rsidRPr="00AE6119" w:rsidRDefault="0048681D" w:rsidP="0048681D"/>
    <w:p w14:paraId="02A9E658" w14:textId="77777777" w:rsidR="0048681D" w:rsidRPr="00AE6119" w:rsidRDefault="0048681D" w:rsidP="0048681D"/>
    <w:p w14:paraId="0D7F214A" w14:textId="77777777" w:rsidR="0048681D" w:rsidRPr="00AE6119" w:rsidRDefault="0048681D" w:rsidP="00486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jc w:val="center"/>
        <w:rPr>
          <w:rStyle w:val="Titredulivre"/>
          <w:sz w:val="32"/>
          <w:szCs w:val="32"/>
        </w:rPr>
      </w:pPr>
      <w:bookmarkStart w:id="3" w:name="_Toc235262535"/>
      <w:bookmarkEnd w:id="0"/>
    </w:p>
    <w:p w14:paraId="612CDECF" w14:textId="77777777" w:rsidR="0048681D" w:rsidRPr="00AE6119" w:rsidRDefault="0048681D" w:rsidP="00486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jc w:val="center"/>
        <w:rPr>
          <w:rStyle w:val="Titredulivre"/>
          <w:sz w:val="32"/>
          <w:szCs w:val="32"/>
        </w:rPr>
      </w:pPr>
      <w:r w:rsidRPr="00AE6119">
        <w:rPr>
          <w:rStyle w:val="Titredulivre"/>
          <w:sz w:val="32"/>
          <w:szCs w:val="32"/>
        </w:rPr>
        <w:t>Lab 5:</w:t>
      </w:r>
      <w:bookmarkStart w:id="4" w:name="_Toc235262536"/>
      <w:bookmarkEnd w:id="3"/>
      <w:r w:rsidRPr="00AE6119">
        <w:rPr>
          <w:rStyle w:val="Titredulivre"/>
          <w:sz w:val="32"/>
          <w:szCs w:val="32"/>
        </w:rPr>
        <w:t xml:space="preserve"> </w:t>
      </w:r>
      <w:bookmarkEnd w:id="4"/>
    </w:p>
    <w:p w14:paraId="18865937" w14:textId="0EE777E4" w:rsidR="0048681D" w:rsidRPr="00AE6119" w:rsidRDefault="0048681D" w:rsidP="00486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jc w:val="center"/>
        <w:rPr>
          <w:b/>
          <w:sz w:val="32"/>
          <w:szCs w:val="32"/>
        </w:rPr>
      </w:pPr>
      <w:r w:rsidRPr="00AE6119">
        <w:rPr>
          <w:b/>
          <w:sz w:val="32"/>
          <w:szCs w:val="32"/>
        </w:rPr>
        <w:t>Multipath Effects in Code Tracking</w:t>
      </w:r>
    </w:p>
    <w:p w14:paraId="19FEF65D" w14:textId="77777777" w:rsidR="00A70BB3" w:rsidRPr="00AE6119" w:rsidRDefault="00A70BB3" w:rsidP="00A70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jc w:val="center"/>
        <w:rPr>
          <w:rStyle w:val="Titredulivre"/>
          <w:sz w:val="32"/>
        </w:rPr>
      </w:pPr>
    </w:p>
    <w:p w14:paraId="653DFC17" w14:textId="77777777" w:rsidR="00A70BB3" w:rsidRPr="00AE6119" w:rsidRDefault="00A70BB3" w:rsidP="00A70BB3">
      <w:pPr>
        <w:rPr>
          <w:rStyle w:val="Titredulivre"/>
        </w:rPr>
      </w:pPr>
    </w:p>
    <w:p w14:paraId="15FCE1F0" w14:textId="77777777" w:rsidR="00A70BB3" w:rsidRPr="00AE6119" w:rsidRDefault="00A70BB3" w:rsidP="00A70BB3">
      <w:pPr>
        <w:rPr>
          <w:rStyle w:val="Titredulivre"/>
          <w:szCs w:val="20"/>
        </w:rPr>
      </w:pPr>
    </w:p>
    <w:p w14:paraId="2310A5CE" w14:textId="77777777" w:rsidR="0048681D" w:rsidRPr="00AE6119" w:rsidRDefault="0048681D" w:rsidP="00486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jc w:val="center"/>
        <w:rPr>
          <w:rStyle w:val="Titredulivre"/>
          <w:szCs w:val="20"/>
        </w:rPr>
      </w:pPr>
      <w:r w:rsidRPr="00AE6119">
        <w:rPr>
          <w:rStyle w:val="Titredulivre"/>
          <w:szCs w:val="20"/>
        </w:rPr>
        <w:t>Course ENV-542</w:t>
      </w:r>
    </w:p>
    <w:p w14:paraId="62BFB497" w14:textId="77777777" w:rsidR="0048681D" w:rsidRPr="00AE6119" w:rsidRDefault="0048681D" w:rsidP="00486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jc w:val="center"/>
        <w:rPr>
          <w:rStyle w:val="Titredulivre"/>
          <w:szCs w:val="20"/>
        </w:rPr>
      </w:pPr>
      <w:r w:rsidRPr="00AE6119">
        <w:rPr>
          <w:rStyle w:val="Titredulivre"/>
          <w:szCs w:val="20"/>
        </w:rPr>
        <w:t>Advanced satellite positioning</w:t>
      </w:r>
    </w:p>
    <w:p w14:paraId="339B15E7" w14:textId="1D214538" w:rsidR="0048681D" w:rsidRPr="00AE6119" w:rsidRDefault="006665D4" w:rsidP="00486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jc w:val="center"/>
        <w:rPr>
          <w:rStyle w:val="Titredulivre"/>
          <w:szCs w:val="20"/>
        </w:rPr>
      </w:pPr>
      <w:r w:rsidRPr="00AE6119">
        <w:rPr>
          <w:rStyle w:val="Titredulivre"/>
          <w:szCs w:val="20"/>
        </w:rPr>
        <w:t>20</w:t>
      </w:r>
      <w:r w:rsidR="00187EA6">
        <w:rPr>
          <w:rStyle w:val="Titredulivre"/>
          <w:szCs w:val="20"/>
        </w:rPr>
        <w:t>20</w:t>
      </w:r>
    </w:p>
    <w:p w14:paraId="0C06FBEC" w14:textId="77777777" w:rsidR="00BC003C" w:rsidRPr="00AE6119" w:rsidRDefault="00BC003C" w:rsidP="00BC003C">
      <w:pPr>
        <w:rPr>
          <w:rStyle w:val="Titredulivre"/>
        </w:rPr>
      </w:pPr>
      <w:bookmarkStart w:id="5" w:name="_Toc215544642"/>
      <w:bookmarkStart w:id="6" w:name="_Toc346115067"/>
      <w:bookmarkEnd w:id="1"/>
    </w:p>
    <w:p w14:paraId="02FB3EF1" w14:textId="77777777" w:rsidR="00E404A1" w:rsidRPr="00AE6119" w:rsidRDefault="00E404A1" w:rsidP="00BC003C">
      <w:pPr>
        <w:rPr>
          <w:rStyle w:val="Titredulivre"/>
        </w:rPr>
      </w:pPr>
    </w:p>
    <w:p w14:paraId="6A583093" w14:textId="77777777" w:rsidR="0048681D" w:rsidRPr="00AE6119" w:rsidRDefault="0048681D" w:rsidP="00BC003C">
      <w:pPr>
        <w:rPr>
          <w:rStyle w:val="Titredulivre"/>
        </w:rPr>
      </w:pPr>
    </w:p>
    <w:p w14:paraId="544C58E2" w14:textId="77777777" w:rsidR="0048681D" w:rsidRPr="00AE6119" w:rsidRDefault="0048681D" w:rsidP="00BC003C">
      <w:pPr>
        <w:rPr>
          <w:rStyle w:val="Titredulivre"/>
        </w:rPr>
      </w:pPr>
    </w:p>
    <w:p w14:paraId="0FFABC02" w14:textId="77777777" w:rsidR="0048681D" w:rsidRPr="00AE6119" w:rsidRDefault="0048681D" w:rsidP="00BC003C">
      <w:pPr>
        <w:rPr>
          <w:rStyle w:val="Titredulivre"/>
        </w:rPr>
      </w:pPr>
    </w:p>
    <w:p w14:paraId="210B4D67" w14:textId="77777777" w:rsidR="0048681D" w:rsidRPr="00AE6119" w:rsidRDefault="0048681D" w:rsidP="00BC003C">
      <w:pPr>
        <w:rPr>
          <w:rStyle w:val="Titredulivre"/>
        </w:rPr>
      </w:pPr>
    </w:p>
    <w:p w14:paraId="49A5367E" w14:textId="77777777" w:rsidR="0048681D" w:rsidRPr="00AE6119" w:rsidRDefault="0048681D" w:rsidP="00BC003C">
      <w:pPr>
        <w:rPr>
          <w:rStyle w:val="Titredulivre"/>
        </w:rPr>
      </w:pPr>
    </w:p>
    <w:p w14:paraId="622863F3" w14:textId="77777777" w:rsidR="0048681D" w:rsidRPr="00AE6119" w:rsidRDefault="0048681D" w:rsidP="00BC003C">
      <w:pPr>
        <w:rPr>
          <w:rStyle w:val="Titredulivre"/>
        </w:rPr>
      </w:pPr>
    </w:p>
    <w:p w14:paraId="7BAA4B7C" w14:textId="2D9B3F30" w:rsidR="00BC003C" w:rsidRPr="00AE6119" w:rsidRDefault="00BC003C" w:rsidP="00BC0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itredulivre"/>
          <w:b w:val="0"/>
        </w:rPr>
      </w:pPr>
      <w:r w:rsidRPr="00AE6119">
        <w:rPr>
          <w:rStyle w:val="Titredulivre"/>
          <w:b w:val="0"/>
        </w:rPr>
        <w:t xml:space="preserve">Document reference: </w:t>
      </w:r>
      <w:r w:rsidR="009B79E8" w:rsidRPr="00AE6119">
        <w:rPr>
          <w:rStyle w:val="Titredulivre"/>
          <w:b w:val="0"/>
        </w:rPr>
        <w:t>Student</w:t>
      </w:r>
      <w:r w:rsidRPr="00AE6119">
        <w:rPr>
          <w:rStyle w:val="Titredulivre"/>
          <w:b w:val="0"/>
        </w:rPr>
        <w:t xml:space="preserve"> version</w:t>
      </w:r>
    </w:p>
    <w:p w14:paraId="6760F40A" w14:textId="77777777" w:rsidR="0048681D" w:rsidRPr="00AE6119" w:rsidRDefault="0048681D" w:rsidP="00BC0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itredulivre"/>
          <w:b w:val="0"/>
        </w:rPr>
      </w:pPr>
    </w:p>
    <w:p w14:paraId="43CB095D" w14:textId="0DB7BFA4" w:rsidR="0048681D" w:rsidRPr="00AE6119" w:rsidRDefault="00BC003C" w:rsidP="00BC0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itredulivre"/>
          <w:b w:val="0"/>
        </w:rPr>
      </w:pPr>
      <w:r w:rsidRPr="00AE6119">
        <w:rPr>
          <w:rStyle w:val="Titredulivre"/>
          <w:b w:val="0"/>
        </w:rPr>
        <w:t xml:space="preserve">Author(s): </w:t>
      </w:r>
      <w:r w:rsidR="0048681D" w:rsidRPr="00AE6119">
        <w:rPr>
          <w:rStyle w:val="Titredulivre"/>
          <w:b w:val="0"/>
        </w:rPr>
        <w:tab/>
      </w:r>
      <w:r w:rsidRPr="00AE6119">
        <w:rPr>
          <w:rStyle w:val="Titredulivre"/>
          <w:b w:val="0"/>
        </w:rPr>
        <w:t xml:space="preserve">Miguel Angel </w:t>
      </w:r>
      <w:proofErr w:type="spellStart"/>
      <w:r w:rsidRPr="00AE6119">
        <w:rPr>
          <w:rStyle w:val="Titredulivre"/>
          <w:b w:val="0"/>
        </w:rPr>
        <w:t>Ribot</w:t>
      </w:r>
      <w:proofErr w:type="spellEnd"/>
      <w:r w:rsidRPr="00AE6119">
        <w:rPr>
          <w:rStyle w:val="Titredulivre"/>
          <w:b w:val="0"/>
        </w:rPr>
        <w:t xml:space="preserve"> </w:t>
      </w:r>
    </w:p>
    <w:p w14:paraId="13E1380B" w14:textId="5D3FBE22" w:rsidR="0048681D" w:rsidRPr="00AE6119" w:rsidRDefault="0048681D" w:rsidP="00486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Style w:val="Titredulivre"/>
          <w:b w:val="0"/>
          <w:lang w:val="es-ES"/>
        </w:rPr>
      </w:pPr>
      <w:r w:rsidRPr="00AE6119">
        <w:rPr>
          <w:rStyle w:val="Titredulivre"/>
          <w:b w:val="0"/>
        </w:rPr>
        <w:t xml:space="preserve"> </w:t>
      </w:r>
      <w:r w:rsidRPr="00AE6119">
        <w:rPr>
          <w:rStyle w:val="Titredulivre"/>
          <w:b w:val="0"/>
        </w:rPr>
        <w:tab/>
      </w:r>
      <w:r w:rsidRPr="00AE6119">
        <w:rPr>
          <w:rStyle w:val="Titredulivre"/>
          <w:b w:val="0"/>
          <w:lang w:val="es-ES"/>
        </w:rPr>
        <w:t xml:space="preserve">Vincenzo Capuano </w:t>
      </w:r>
    </w:p>
    <w:p w14:paraId="4F1ECD22" w14:textId="02382105" w:rsidR="00BC003C" w:rsidRPr="00AE6119" w:rsidRDefault="0048681D" w:rsidP="004868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Style w:val="Titredulivre"/>
          <w:b w:val="0"/>
        </w:rPr>
      </w:pPr>
      <w:r w:rsidRPr="00AE6119">
        <w:rPr>
          <w:rStyle w:val="Titredulivre"/>
          <w:b w:val="0"/>
          <w:lang w:val="es-ES"/>
        </w:rPr>
        <w:t xml:space="preserve"> </w:t>
      </w:r>
      <w:r w:rsidRPr="00AE6119">
        <w:rPr>
          <w:rStyle w:val="Titredulivre"/>
          <w:b w:val="0"/>
          <w:lang w:val="es-ES"/>
        </w:rPr>
        <w:tab/>
      </w:r>
      <w:r w:rsidR="00BC003C" w:rsidRPr="00AE6119">
        <w:rPr>
          <w:rStyle w:val="Titredulivre"/>
          <w:b w:val="0"/>
        </w:rPr>
        <w:t>Cyril Botteron</w:t>
      </w:r>
    </w:p>
    <w:p w14:paraId="58198DC7" w14:textId="1560A746" w:rsidR="0048681D" w:rsidRPr="00AE6119" w:rsidRDefault="00AE6119" w:rsidP="00BC0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itredulivre"/>
          <w:b w:val="0"/>
        </w:rPr>
      </w:pPr>
      <w:r w:rsidRPr="00AE6119">
        <w:rPr>
          <w:rStyle w:val="Titredulivre"/>
          <w:b w:val="0"/>
        </w:rPr>
        <w:t>Teaching assistant: Gabriel Laupré (</w:t>
      </w:r>
      <w:hyperlink r:id="rId8" w:history="1">
        <w:r w:rsidRPr="00AE6119">
          <w:rPr>
            <w:rStyle w:val="Lienhypertexte"/>
            <w:color w:val="auto"/>
            <w:spacing w:val="5"/>
          </w:rPr>
          <w:t>gabriel.laupre@epfl.ch</w:t>
        </w:r>
      </w:hyperlink>
      <w:r w:rsidRPr="00AE6119">
        <w:rPr>
          <w:rStyle w:val="Titredulivre"/>
          <w:b w:val="0"/>
        </w:rPr>
        <w:t>)</w:t>
      </w:r>
    </w:p>
    <w:p w14:paraId="6AD07FAD" w14:textId="4A98FA7D" w:rsidR="00BC003C" w:rsidRPr="00AE6119" w:rsidRDefault="00BC003C" w:rsidP="00BC0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itredulivre"/>
          <w:b w:val="0"/>
        </w:rPr>
      </w:pPr>
      <w:r w:rsidRPr="00AE6119">
        <w:rPr>
          <w:rStyle w:val="Titredulivre"/>
          <w:b w:val="0"/>
        </w:rPr>
        <w:t xml:space="preserve">Date of preparation: </w:t>
      </w:r>
      <w:r w:rsidR="00AE6119" w:rsidRPr="00AE6119">
        <w:rPr>
          <w:rStyle w:val="Titredulivre"/>
          <w:b w:val="0"/>
          <w:shd w:val="clear" w:color="auto" w:fill="FFFFFF" w:themeFill="background1"/>
        </w:rPr>
        <w:t>30</w:t>
      </w:r>
      <w:r w:rsidR="006665D4" w:rsidRPr="00AE6119">
        <w:rPr>
          <w:rStyle w:val="Titredulivre"/>
          <w:b w:val="0"/>
          <w:shd w:val="clear" w:color="auto" w:fill="FFFFFF" w:themeFill="background1"/>
        </w:rPr>
        <w:t>/</w:t>
      </w:r>
      <w:r w:rsidR="00AE6119" w:rsidRPr="00AE6119">
        <w:rPr>
          <w:rStyle w:val="Titredulivre"/>
          <w:b w:val="0"/>
          <w:shd w:val="clear" w:color="auto" w:fill="FFFFFF" w:themeFill="background1"/>
        </w:rPr>
        <w:t>04</w:t>
      </w:r>
      <w:r w:rsidRPr="00AE6119">
        <w:rPr>
          <w:rStyle w:val="Titredulivre"/>
          <w:b w:val="0"/>
          <w:shd w:val="clear" w:color="auto" w:fill="FFFFFF" w:themeFill="background1"/>
        </w:rPr>
        <w:t>/</w:t>
      </w:r>
      <w:del w:id="7" w:author="Gabriel Laupré" w:date="2020-04-30T14:38:00Z">
        <w:r w:rsidRPr="00AE6119" w:rsidDel="00187EA6">
          <w:rPr>
            <w:rStyle w:val="Titredulivre"/>
            <w:b w:val="0"/>
            <w:shd w:val="clear" w:color="auto" w:fill="FFFFFF" w:themeFill="background1"/>
          </w:rPr>
          <w:delText>201</w:delText>
        </w:r>
        <w:r w:rsidR="006665D4" w:rsidRPr="00AE6119" w:rsidDel="00187EA6">
          <w:rPr>
            <w:rStyle w:val="Titredulivre"/>
            <w:b w:val="0"/>
            <w:shd w:val="clear" w:color="auto" w:fill="FFFFFF" w:themeFill="background1"/>
          </w:rPr>
          <w:delText>8</w:delText>
        </w:r>
      </w:del>
      <w:ins w:id="8" w:author="Gabriel Laupré" w:date="2020-04-30T14:38:00Z">
        <w:r w:rsidR="00187EA6" w:rsidRPr="00AE6119">
          <w:rPr>
            <w:rStyle w:val="Titredulivre"/>
            <w:b w:val="0"/>
            <w:shd w:val="clear" w:color="auto" w:fill="FFFFFF" w:themeFill="background1"/>
          </w:rPr>
          <w:t>20</w:t>
        </w:r>
        <w:r w:rsidR="00187EA6">
          <w:rPr>
            <w:rStyle w:val="Titredulivre"/>
            <w:b w:val="0"/>
            <w:shd w:val="clear" w:color="auto" w:fill="FFFFFF" w:themeFill="background1"/>
          </w:rPr>
          <w:t>20</w:t>
        </w:r>
      </w:ins>
    </w:p>
    <w:p w14:paraId="5BBF040F" w14:textId="7DA32E35" w:rsidR="00BC003C" w:rsidRPr="00AE6119" w:rsidRDefault="00C30E91" w:rsidP="00BC0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Titredulivre"/>
          <w:b w:val="0"/>
        </w:rPr>
      </w:pPr>
      <w:r w:rsidRPr="00AE6119">
        <w:rPr>
          <w:rStyle w:val="Titredulivre"/>
          <w:b w:val="0"/>
        </w:rPr>
        <w:t xml:space="preserve">Revision: </w:t>
      </w:r>
      <w:del w:id="9" w:author="Gabriel Laupré" w:date="2020-04-30T14:38:00Z">
        <w:r w:rsidR="00AE6119" w:rsidRPr="00AE6119" w:rsidDel="00187EA6">
          <w:rPr>
            <w:rStyle w:val="Titredulivre"/>
            <w:b w:val="0"/>
          </w:rPr>
          <w:delText>7</w:delText>
        </w:r>
      </w:del>
      <w:ins w:id="10" w:author="Gabriel Laupré" w:date="2020-04-30T14:38:00Z">
        <w:r w:rsidR="00187EA6">
          <w:rPr>
            <w:rStyle w:val="Titredulivre"/>
            <w:b w:val="0"/>
          </w:rPr>
          <w:t>8</w:t>
        </w:r>
      </w:ins>
      <w:r w:rsidRPr="00AE6119">
        <w:rPr>
          <w:rStyle w:val="Titredulivre"/>
          <w:b w:val="0"/>
        </w:rPr>
        <w:t>.</w:t>
      </w:r>
      <w:r w:rsidR="0014149D" w:rsidRPr="00AE6119">
        <w:rPr>
          <w:rStyle w:val="Titredulivre"/>
          <w:b w:val="0"/>
        </w:rPr>
        <w:t>0</w:t>
      </w:r>
    </w:p>
    <w:p w14:paraId="4A0BA929" w14:textId="77777777" w:rsidR="00BC003C" w:rsidRPr="00AE6119" w:rsidRDefault="00BC003C" w:rsidP="00BC003C">
      <w:pPr>
        <w:rPr>
          <w:rStyle w:val="Titredulivre"/>
        </w:rPr>
      </w:pPr>
    </w:p>
    <w:p w14:paraId="3C657172" w14:textId="77777777" w:rsidR="00BC003C" w:rsidRPr="00AE6119" w:rsidRDefault="00BC003C" w:rsidP="00BC003C">
      <w:pPr>
        <w:rPr>
          <w:rStyle w:val="Titredulivre"/>
        </w:rPr>
      </w:pPr>
    </w:p>
    <w:p w14:paraId="1ABDFD4E" w14:textId="026391B8" w:rsidR="00BC003C" w:rsidRPr="00AE6119" w:rsidRDefault="00BC003C" w:rsidP="00BC003C">
      <w:pPr>
        <w:rPr>
          <w:rStyle w:val="Titredulivre"/>
          <w:b w:val="0"/>
        </w:rPr>
      </w:pPr>
      <w:r w:rsidRPr="00AE6119">
        <w:rPr>
          <w:rStyle w:val="Titredulivre"/>
          <w:b w:val="0"/>
        </w:rPr>
        <w:t xml:space="preserve">Date of </w:t>
      </w:r>
      <w:proofErr w:type="gramStart"/>
      <w:r w:rsidRPr="00AE6119">
        <w:rPr>
          <w:rStyle w:val="Titredulivre"/>
          <w:b w:val="0"/>
        </w:rPr>
        <w:t>lab :</w:t>
      </w:r>
      <w:proofErr w:type="gramEnd"/>
      <w:r w:rsidRPr="00AE6119">
        <w:rPr>
          <w:rStyle w:val="Titredulivre"/>
          <w:b w:val="0"/>
        </w:rPr>
        <w:t xml:space="preserve"> </w:t>
      </w:r>
      <w:del w:id="11" w:author="Gabriel Laupré" w:date="2020-04-30T14:38:00Z">
        <w:r w:rsidR="00AE6119" w:rsidRPr="00AE6119" w:rsidDel="00187EA6">
          <w:rPr>
            <w:rStyle w:val="Titredulivre"/>
            <w:b w:val="0"/>
          </w:rPr>
          <w:delText>2018 05 04</w:delText>
        </w:r>
      </w:del>
      <w:bookmarkStart w:id="12" w:name="_Hlk39149958"/>
      <w:ins w:id="13" w:author="Gabriel Laupré" w:date="2020-04-30T14:38:00Z">
        <w:r w:rsidR="00187EA6">
          <w:rPr>
            <w:rStyle w:val="Titredulivre"/>
            <w:b w:val="0"/>
          </w:rPr>
          <w:t>01-05-2020 – 08-05-2020</w:t>
        </w:r>
      </w:ins>
    </w:p>
    <w:bookmarkEnd w:id="12"/>
    <w:p w14:paraId="05AB597A" w14:textId="77777777" w:rsidR="00BC003C" w:rsidRPr="00AE6119" w:rsidRDefault="00BC003C" w:rsidP="00BC003C">
      <w:pPr>
        <w:rPr>
          <w:rStyle w:val="Titredulivre"/>
          <w:b w:val="0"/>
        </w:rPr>
      </w:pPr>
    </w:p>
    <w:p w14:paraId="19946362" w14:textId="77777777" w:rsidR="00BC003C" w:rsidRPr="00AE6119" w:rsidRDefault="00BC003C" w:rsidP="00BC003C">
      <w:pPr>
        <w:rPr>
          <w:rStyle w:val="Titredulivre"/>
          <w:b w:val="0"/>
        </w:rPr>
      </w:pPr>
    </w:p>
    <w:p w14:paraId="6CB553B5" w14:textId="1F78B442" w:rsidR="00BC003C" w:rsidRPr="00AE6119" w:rsidRDefault="00AF39DC" w:rsidP="00BC003C">
      <w:pPr>
        <w:rPr>
          <w:rStyle w:val="Titredulivre"/>
          <w:b w:val="0"/>
        </w:rPr>
      </w:pPr>
      <w:r w:rsidRPr="00AE6119">
        <w:rPr>
          <w:rStyle w:val="Titredulivre"/>
          <w:b w:val="0"/>
        </w:rPr>
        <w:t>Student</w:t>
      </w:r>
      <w:r w:rsidR="00BC003C" w:rsidRPr="00AE6119">
        <w:rPr>
          <w:rStyle w:val="Titredulivre"/>
          <w:b w:val="0"/>
        </w:rPr>
        <w:t xml:space="preserve"> </w:t>
      </w:r>
      <w:proofErr w:type="gramStart"/>
      <w:r w:rsidR="00BC003C" w:rsidRPr="00AE6119">
        <w:rPr>
          <w:rStyle w:val="Titredulivre"/>
          <w:b w:val="0"/>
        </w:rPr>
        <w:t>name :</w:t>
      </w:r>
      <w:proofErr w:type="gramEnd"/>
      <w:r w:rsidR="00BC003C" w:rsidRPr="00AE6119">
        <w:rPr>
          <w:rStyle w:val="Titredulivre"/>
          <w:b w:val="0"/>
        </w:rPr>
        <w:t xml:space="preserve"> ______________________________</w:t>
      </w:r>
    </w:p>
    <w:p w14:paraId="7C757575" w14:textId="77777777" w:rsidR="0048681D" w:rsidRPr="00AE6119" w:rsidRDefault="0048681D" w:rsidP="00BC003C">
      <w:pPr>
        <w:rPr>
          <w:rStyle w:val="Titredulivre"/>
          <w:b w:val="0"/>
        </w:rPr>
      </w:pPr>
    </w:p>
    <w:p w14:paraId="43EAEE12" w14:textId="26BC0920" w:rsidR="00E404A1" w:rsidRPr="00AE6119" w:rsidRDefault="00AC2624">
      <w:pPr>
        <w:jc w:val="left"/>
        <w:rPr>
          <w:b/>
          <w:sz w:val="32"/>
          <w:szCs w:val="32"/>
        </w:rPr>
      </w:pPr>
      <w:r w:rsidRPr="00AE6119">
        <w:rPr>
          <w:b/>
          <w:sz w:val="32"/>
          <w:szCs w:val="32"/>
        </w:rPr>
        <w:br w:type="page"/>
      </w:r>
    </w:p>
    <w:p w14:paraId="1EC93E48" w14:textId="77777777" w:rsidR="00783841" w:rsidRPr="00AE6119" w:rsidRDefault="00783841" w:rsidP="00AE6119"/>
    <w:p w14:paraId="55CE9590" w14:textId="77777777" w:rsidR="00A70BB3" w:rsidRPr="00AE6119" w:rsidRDefault="00A70BB3" w:rsidP="00783841">
      <w:pPr>
        <w:pStyle w:val="Chapter1title"/>
        <w:rPr>
          <w:sz w:val="28"/>
          <w:szCs w:val="28"/>
        </w:rPr>
      </w:pPr>
      <w:r w:rsidRPr="00AE6119">
        <w:rPr>
          <w:sz w:val="28"/>
          <w:szCs w:val="28"/>
        </w:rPr>
        <w:t>Goal of the lab</w:t>
      </w:r>
    </w:p>
    <w:p w14:paraId="714C9E36" w14:textId="77777777" w:rsidR="00A70BB3" w:rsidRPr="00AE6119" w:rsidRDefault="00A70BB3" w:rsidP="00A70BB3">
      <w:pPr>
        <w:rPr>
          <w:sz w:val="22"/>
        </w:rPr>
      </w:pPr>
    </w:p>
    <w:p w14:paraId="235E62D9" w14:textId="301EFBE7" w:rsidR="00A70BB3" w:rsidRPr="00AE6119" w:rsidRDefault="00A70BB3" w:rsidP="00783841">
      <w:r w:rsidRPr="00AE6119">
        <w:t xml:space="preserve">In this lab assignment, we </w:t>
      </w:r>
      <w:r w:rsidR="00783841" w:rsidRPr="00AE6119">
        <w:t>will study the</w:t>
      </w:r>
      <w:r w:rsidRPr="00AE6119">
        <w:t xml:space="preserve"> impact </w:t>
      </w:r>
      <w:r w:rsidR="00E404A1" w:rsidRPr="00AE6119">
        <w:t xml:space="preserve">that </w:t>
      </w:r>
      <w:r w:rsidRPr="00AE6119">
        <w:t>multipath signal</w:t>
      </w:r>
      <w:r w:rsidR="00783841" w:rsidRPr="00AE6119">
        <w:t>s</w:t>
      </w:r>
      <w:r w:rsidRPr="00AE6119">
        <w:t xml:space="preserve"> </w:t>
      </w:r>
      <w:r w:rsidR="00E404A1" w:rsidRPr="00AE6119">
        <w:t xml:space="preserve">can have </w:t>
      </w:r>
      <w:r w:rsidRPr="00AE6119">
        <w:t>on the performance of a GNSS receiver. In particular, we will concentrate on</w:t>
      </w:r>
      <w:r w:rsidR="00783841" w:rsidRPr="00AE6119">
        <w:t xml:space="preserve"> its effects on</w:t>
      </w:r>
      <w:r w:rsidRPr="00AE6119">
        <w:t xml:space="preserve"> the code tracking loop as it is the most </w:t>
      </w:r>
      <w:r w:rsidR="00783841" w:rsidRPr="00AE6119">
        <w:t xml:space="preserve">multipath sensible </w:t>
      </w:r>
      <w:r w:rsidRPr="00AE6119">
        <w:t xml:space="preserve">block </w:t>
      </w:r>
      <w:r w:rsidR="00783841" w:rsidRPr="00AE6119">
        <w:t>within the receiver</w:t>
      </w:r>
      <w:r w:rsidRPr="00AE6119">
        <w:t xml:space="preserve">. </w:t>
      </w:r>
      <w:r w:rsidR="00783841" w:rsidRPr="00AE6119">
        <w:t>First</w:t>
      </w:r>
      <w:r w:rsidR="00DF6612" w:rsidRPr="00AE6119">
        <w:t>, we will derive</w:t>
      </w:r>
      <w:r w:rsidRPr="00AE6119">
        <w:t xml:space="preserve"> an analytic model for the direct and multipath signals arriving to the receiver from a particular satellite. Then, we will see how we can derive the multipath error, and how to represent it. </w:t>
      </w:r>
      <w:r w:rsidR="00783841" w:rsidRPr="00AE6119">
        <w:t>Finally</w:t>
      </w:r>
      <w:r w:rsidRPr="00AE6119">
        <w:t>, we will investigate the effect of some tracking parameters to mitigate the multipath errors.</w:t>
      </w:r>
    </w:p>
    <w:p w14:paraId="7702E197" w14:textId="77777777" w:rsidR="00A70BB3" w:rsidRPr="00AE6119" w:rsidRDefault="00A70BB3" w:rsidP="00A70BB3">
      <w:pPr>
        <w:rPr>
          <w:sz w:val="22"/>
        </w:rPr>
      </w:pPr>
    </w:p>
    <w:p w14:paraId="449557FD" w14:textId="7E24D148" w:rsidR="00E404A1" w:rsidRPr="00AE6119" w:rsidRDefault="00E404A1" w:rsidP="00AC2624">
      <w:pPr>
        <w:jc w:val="left"/>
        <w:rPr>
          <w:b/>
          <w:bCs/>
          <w:i/>
          <w:szCs w:val="22"/>
        </w:rPr>
      </w:pPr>
      <w:r w:rsidRPr="00AE6119">
        <w:rPr>
          <w:b/>
          <w:bCs/>
          <w:i/>
          <w:szCs w:val="22"/>
        </w:rPr>
        <w:t>Important: Please write your answers in this electronic document and document well your M</w:t>
      </w:r>
      <w:r w:rsidR="00783841" w:rsidRPr="00AE6119">
        <w:rPr>
          <w:b/>
          <w:bCs/>
          <w:i/>
          <w:szCs w:val="22"/>
        </w:rPr>
        <w:t xml:space="preserve">ATLAB </w:t>
      </w:r>
      <w:r w:rsidRPr="00AE6119">
        <w:rPr>
          <w:b/>
          <w:bCs/>
          <w:i/>
          <w:szCs w:val="22"/>
        </w:rPr>
        <w:t xml:space="preserve">code as you will also need to provide it in a .zip file named as “lab5_LastName_FirstName.zip”. The deadline to hand out the .zip file and this document without penalty is </w:t>
      </w:r>
      <w:r w:rsidRPr="00AE6119">
        <w:rPr>
          <w:b/>
          <w:bCs/>
          <w:i/>
          <w:szCs w:val="22"/>
          <w:highlight w:val="yellow"/>
        </w:rPr>
        <w:t xml:space="preserve">May </w:t>
      </w:r>
      <w:del w:id="14" w:author="Gabriel Laupré" w:date="2020-04-30T14:39:00Z">
        <w:r w:rsidR="00DF6612" w:rsidRPr="00AE6119" w:rsidDel="00187EA6">
          <w:rPr>
            <w:b/>
            <w:bCs/>
            <w:i/>
            <w:szCs w:val="22"/>
            <w:highlight w:val="yellow"/>
          </w:rPr>
          <w:delText>1</w:delText>
        </w:r>
        <w:r w:rsidR="00AE6119" w:rsidRPr="00AE6119" w:rsidDel="00187EA6">
          <w:rPr>
            <w:b/>
            <w:bCs/>
            <w:i/>
            <w:szCs w:val="22"/>
            <w:highlight w:val="yellow"/>
          </w:rPr>
          <w:delText>1</w:delText>
        </w:r>
      </w:del>
      <w:ins w:id="15" w:author="Gabriel Laupré" w:date="2020-04-30T14:39:00Z">
        <w:r w:rsidR="00187EA6">
          <w:rPr>
            <w:b/>
            <w:bCs/>
            <w:i/>
            <w:szCs w:val="22"/>
            <w:highlight w:val="yellow"/>
          </w:rPr>
          <w:t>8</w:t>
        </w:r>
      </w:ins>
      <w:r w:rsidR="0014149D" w:rsidRPr="00AE6119">
        <w:rPr>
          <w:b/>
          <w:bCs/>
          <w:i/>
          <w:szCs w:val="22"/>
          <w:highlight w:val="yellow"/>
          <w:vertAlign w:val="superscript"/>
        </w:rPr>
        <w:t>th</w:t>
      </w:r>
      <w:r w:rsidR="0014149D" w:rsidRPr="00AE6119">
        <w:rPr>
          <w:b/>
          <w:bCs/>
          <w:i/>
          <w:szCs w:val="22"/>
        </w:rPr>
        <w:t xml:space="preserve"> </w:t>
      </w:r>
      <w:r w:rsidRPr="00AE6119">
        <w:rPr>
          <w:b/>
          <w:bCs/>
          <w:i/>
          <w:szCs w:val="22"/>
        </w:rPr>
        <w:t xml:space="preserve">before lunch. </w:t>
      </w:r>
    </w:p>
    <w:p w14:paraId="305D61BF" w14:textId="77777777" w:rsidR="00FB6050" w:rsidRPr="00AE6119" w:rsidRDefault="00FB6050">
      <w:pPr>
        <w:jc w:val="left"/>
        <w:rPr>
          <w:b/>
          <w:sz w:val="30"/>
          <w:szCs w:val="36"/>
          <w:lang w:eastAsia="de-CH"/>
        </w:rPr>
      </w:pPr>
    </w:p>
    <w:p w14:paraId="4E3615BF" w14:textId="77777777" w:rsidR="00AE6119" w:rsidRPr="00AE6119" w:rsidRDefault="00AE6119">
      <w:pPr>
        <w:jc w:val="left"/>
        <w:rPr>
          <w:b/>
          <w:sz w:val="30"/>
          <w:szCs w:val="36"/>
          <w:lang w:eastAsia="de-CH"/>
        </w:rPr>
      </w:pPr>
    </w:p>
    <w:p w14:paraId="097BB841" w14:textId="77754138" w:rsidR="00A70BB3" w:rsidRPr="00AE6119" w:rsidRDefault="00A70BB3" w:rsidP="00783841">
      <w:pPr>
        <w:pStyle w:val="Chapter1title"/>
      </w:pPr>
      <w:r w:rsidRPr="00AE6119">
        <w:t>Exercise 1</w:t>
      </w:r>
      <w:bookmarkEnd w:id="5"/>
      <w:bookmarkEnd w:id="6"/>
      <w:r w:rsidRPr="00AE6119">
        <w:t xml:space="preserve">: analytical model for direct and </w:t>
      </w:r>
      <w:r w:rsidR="00156AE1" w:rsidRPr="00AE6119">
        <w:t>a single multipath signal</w:t>
      </w:r>
    </w:p>
    <w:p w14:paraId="7FDAD4AF" w14:textId="449E5DC9" w:rsidR="00C357E3" w:rsidRPr="00AE6119" w:rsidRDefault="00156AE1" w:rsidP="00AE6119">
      <w:r w:rsidRPr="00AE6119">
        <w:t xml:space="preserve">In this Exercise and the following ones, we are going to assume a scenario </w:t>
      </w:r>
      <w:r w:rsidR="0099162E" w:rsidRPr="00AE6119">
        <w:t>where our GNSS receiver is receiving t</w:t>
      </w:r>
      <w:r w:rsidR="00244DE6" w:rsidRPr="00AE6119">
        <w:t>w</w:t>
      </w:r>
      <w:r w:rsidR="0099162E" w:rsidRPr="00AE6119">
        <w:t>o signal components: the line-of-sight (LOS) signal and a single specular multipath component</w:t>
      </w:r>
      <w:r w:rsidR="0024411D" w:rsidRPr="00AE6119">
        <w:rPr>
          <w:rStyle w:val="Appelnotedebasdep"/>
        </w:rPr>
        <w:footnoteReference w:id="2"/>
      </w:r>
      <w:r w:rsidR="00E41F69" w:rsidRPr="00AE6119">
        <w:t>, as shown in Fig. 1.</w:t>
      </w:r>
    </w:p>
    <w:p w14:paraId="3E5B91E1" w14:textId="77777777" w:rsidR="00C357E3" w:rsidRPr="00AE6119" w:rsidRDefault="00C357E3" w:rsidP="00C357E3"/>
    <w:p w14:paraId="59F840C0" w14:textId="77777777" w:rsidR="00C357E3" w:rsidRPr="00AE6119" w:rsidRDefault="00C357E3" w:rsidP="00C357E3"/>
    <w:p w14:paraId="277474CD" w14:textId="77777777" w:rsidR="00C357E3" w:rsidRPr="00AE6119" w:rsidRDefault="00C357E3" w:rsidP="00C357E3">
      <w:pPr>
        <w:keepNext/>
        <w:jc w:val="center"/>
      </w:pPr>
      <w:r w:rsidRPr="00AE6119">
        <w:rPr>
          <w:noProof/>
        </w:rPr>
        <mc:AlternateContent>
          <mc:Choice Requires="wpg">
            <w:drawing>
              <wp:inline distT="0" distB="0" distL="0" distR="0" wp14:anchorId="13D959B6" wp14:editId="228CE8BD">
                <wp:extent cx="3656539" cy="2945402"/>
                <wp:effectExtent l="0" t="0" r="1270" b="7620"/>
                <wp:docPr id="31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6539" cy="2945402"/>
                          <a:chOff x="0" y="0"/>
                          <a:chExt cx="3656539" cy="2945402"/>
                        </a:xfrm>
                      </wpg:grpSpPr>
                      <wps:wsp>
                        <wps:cNvPr id="32" name="Straight Connector 32"/>
                        <wps:cNvCnPr/>
                        <wps:spPr>
                          <a:xfrm>
                            <a:off x="606269" y="1692703"/>
                            <a:ext cx="0" cy="939113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Oval 33"/>
                        <wps:cNvSpPr/>
                        <wps:spPr>
                          <a:xfrm>
                            <a:off x="536247" y="1622681"/>
                            <a:ext cx="140044" cy="140044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Straight Arrow Connector 34"/>
                        <wps:cNvCnPr/>
                        <wps:spPr>
                          <a:xfrm flipH="1">
                            <a:off x="653637" y="214204"/>
                            <a:ext cx="1707292" cy="1408477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/>
                        <wps:spPr>
                          <a:xfrm flipH="1">
                            <a:off x="1704991" y="1215101"/>
                            <a:ext cx="1707292" cy="1408477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C00000"/>
                            </a:solidFill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>
                          <a:endCxn id="33" idx="5"/>
                        </wps:cNvCnPr>
                        <wps:spPr>
                          <a:xfrm flipH="1" flipV="1">
                            <a:off x="655782" y="1742216"/>
                            <a:ext cx="1049209" cy="881362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TextBox 20"/>
                        <wps:cNvSpPr txBox="1"/>
                        <wps:spPr>
                          <a:xfrm>
                            <a:off x="0" y="1237101"/>
                            <a:ext cx="741045" cy="3543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246FE71" w14:textId="77777777" w:rsidR="00DF6612" w:rsidRDefault="00DF6612" w:rsidP="00C357E3">
                              <w:pPr>
                                <w:pStyle w:val="NormalWeb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cs="Helvetic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GNSS RX </w:t>
                              </w:r>
                            </w:p>
                            <w:p w14:paraId="089C1AF5" w14:textId="77777777" w:rsidR="00DF6612" w:rsidRDefault="00DF6612" w:rsidP="00C357E3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rFonts w:cs="Helvetic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antenna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8" name="TextBox 21"/>
                        <wps:cNvSpPr txBox="1"/>
                        <wps:spPr>
                          <a:xfrm>
                            <a:off x="920493" y="578165"/>
                            <a:ext cx="740410" cy="3543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ADEA21D" w14:textId="77777777" w:rsidR="00DF6612" w:rsidRDefault="00DF6612" w:rsidP="00C357E3">
                              <w:pPr>
                                <w:pStyle w:val="NormalWeb"/>
                                <w:jc w:val="center"/>
                                <w:rPr>
                                  <w:rFonts w:cs="Helvetic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="Helvetic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LOS </w:t>
                              </w:r>
                            </w:p>
                            <w:p w14:paraId="67C2DDAD" w14:textId="69FDFC90" w:rsidR="00DF6612" w:rsidRDefault="00DF6612" w:rsidP="00C357E3">
                              <w:pPr>
                                <w:pStyle w:val="NormalWeb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cs="Helvetic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signal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9" name="TextBox 22"/>
                        <wps:cNvSpPr txBox="1"/>
                        <wps:spPr>
                          <a:xfrm>
                            <a:off x="1754403" y="1621061"/>
                            <a:ext cx="889635" cy="3543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9BF2A49" w14:textId="77777777" w:rsidR="00DF6612" w:rsidRDefault="00DF6612" w:rsidP="00C357E3">
                              <w:pPr>
                                <w:pStyle w:val="NormalWeb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cs="Helvetic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Multipath component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97518" y="2623578"/>
                            <a:ext cx="3359021" cy="3048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Oval 41"/>
                        <wps:cNvSpPr/>
                        <wps:spPr>
                          <a:xfrm>
                            <a:off x="3151025" y="0"/>
                            <a:ext cx="177282" cy="177282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356299" y="14387"/>
                            <a:ext cx="216264" cy="14850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906769" y="14387"/>
                            <a:ext cx="216264" cy="148508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Box 26"/>
                        <wps:cNvSpPr txBox="1"/>
                        <wps:spPr>
                          <a:xfrm>
                            <a:off x="2869051" y="199264"/>
                            <a:ext cx="741045" cy="3543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AC353F8" w14:textId="77777777" w:rsidR="00DF6612" w:rsidRDefault="00DF6612" w:rsidP="00C357E3">
                              <w:pPr>
                                <w:pStyle w:val="NormalWeb"/>
                                <w:jc w:val="center"/>
                                <w:rPr>
                                  <w:rFonts w:cs="Helvetic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cs="Helvetic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 xml:space="preserve">GNSS </w:t>
                              </w:r>
                            </w:p>
                            <w:p w14:paraId="75C616B2" w14:textId="227919C7" w:rsidR="00DF6612" w:rsidRDefault="00DF6612" w:rsidP="00C357E3">
                              <w:pPr>
                                <w:pStyle w:val="NormalWeb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cs="Helvetic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satellite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5" name="TextBox 27"/>
                        <wps:cNvSpPr txBox="1"/>
                        <wps:spPr>
                          <a:xfrm>
                            <a:off x="2915470" y="2591072"/>
                            <a:ext cx="741045" cy="3543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B61A53F" w14:textId="77777777" w:rsidR="00DF6612" w:rsidRDefault="00DF6612" w:rsidP="00C357E3">
                              <w:pPr>
                                <w:pStyle w:val="NormalWeb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cs="Helvetica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Ground surface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D959B6" id="Group 28" o:spid="_x0000_s1026" style="width:287.9pt;height:231.9pt;mso-position-horizontal-relative:char;mso-position-vertical-relative:line" coordsize="36565,29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">
                <v:line id="Straight Connector 32" o:spid="_x0000_s1027" style="position:absolute;visibility:visible;mso-wrap-style:square" from="6062,16927" to="6062,26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" strokecolor="black [3213]" strokeweight="2pt"/>
                <v:oval id="Oval 33" o:spid="_x0000_s1028" style="position:absolute;left:5362;top:16226;width:1400;height:14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" fillcolor="black [3213]" strokecolor="black [3213]" strokeweight="2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4" o:spid="_x0000_s1029" type="#_x0000_t32" style="position:absolute;left:6536;top:2142;width:17073;height:1408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" strokecolor="#4579b8 [3044]" strokeweight="1.5pt">
                  <v:stroke endarrow="block"/>
                </v:shape>
                <v:shape id="Straight Arrow Connector 35" o:spid="_x0000_s1030" type="#_x0000_t32" style="position:absolute;left:17049;top:12151;width:17073;height:1408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" strokecolor="#c00000" strokeweight="1.5pt"/>
                <v:shape id="Straight Arrow Connector 36" o:spid="_x0000_s1031" type="#_x0000_t32" style="position:absolute;left:6557;top:17422;width:10492;height:881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" strokecolor="#c00000" strokeweight="1.5p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0" o:spid="_x0000_s1032" type="#_x0000_t202" style="position:absolute;top:12371;width:7410;height:3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" filled="f" stroked="f">
                  <v:textbox style="mso-fit-shape-to-text:t">
                    <w:txbxContent>
                      <w:p w14:paraId="5246FE71" w14:textId="77777777" w:rsidR="00DF6612" w:rsidRDefault="00DF6612" w:rsidP="00C357E3">
                        <w:pPr>
                          <w:pStyle w:val="NormalWeb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cs="Helvetic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GNSS RX </w:t>
                        </w:r>
                      </w:p>
                      <w:p w14:paraId="089C1AF5" w14:textId="77777777" w:rsidR="00DF6612" w:rsidRDefault="00DF6612" w:rsidP="00C357E3">
                        <w:pPr>
                          <w:pStyle w:val="NormalWeb"/>
                          <w:jc w:val="center"/>
                        </w:pPr>
                        <w:r>
                          <w:rPr>
                            <w:rFonts w:cs="Helvetic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antenna</w:t>
                        </w:r>
                      </w:p>
                    </w:txbxContent>
                  </v:textbox>
                </v:shape>
                <v:shape id="TextBox 21" o:spid="_x0000_s1033" type="#_x0000_t202" style="position:absolute;left:9204;top:5781;width:7405;height:3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" filled="f" stroked="f">
                  <v:textbox style="mso-fit-shape-to-text:t">
                    <w:txbxContent>
                      <w:p w14:paraId="1ADEA21D" w14:textId="77777777" w:rsidR="00DF6612" w:rsidRDefault="00DF6612" w:rsidP="00C357E3">
                        <w:pPr>
                          <w:pStyle w:val="NormalWeb"/>
                          <w:jc w:val="center"/>
                          <w:rPr>
                            <w:rFonts w:cs="Helvetic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cs="Helvetic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LOS </w:t>
                        </w:r>
                      </w:p>
                      <w:p w14:paraId="67C2DDAD" w14:textId="69FDFC90" w:rsidR="00DF6612" w:rsidRDefault="00DF6612" w:rsidP="00C357E3">
                        <w:pPr>
                          <w:pStyle w:val="NormalWeb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cs="Helvetic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signal</w:t>
                        </w:r>
                      </w:p>
                    </w:txbxContent>
                  </v:textbox>
                </v:shape>
                <v:shape id="TextBox 22" o:spid="_x0000_s1034" type="#_x0000_t202" style="position:absolute;left:17544;top:16210;width:8896;height:3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" filled="f" stroked="f">
                  <v:textbox style="mso-fit-shape-to-text:t">
                    <w:txbxContent>
                      <w:p w14:paraId="39BF2A49" w14:textId="77777777" w:rsidR="00DF6612" w:rsidRDefault="00DF6612" w:rsidP="00C357E3">
                        <w:pPr>
                          <w:pStyle w:val="NormalWeb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cs="Helvetic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Multipath component</w:t>
                        </w:r>
                      </w:p>
                    </w:txbxContent>
                  </v:textbox>
                </v:shape>
                <v:rect id="Rectangle 40" o:spid="_x0000_s1035" style="position:absolute;left:2975;top:26235;width:33590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" fillcolor="#d8d8d8 [2732]" stroked="f" strokeweight="2pt"/>
                <v:oval id="Oval 41" o:spid="_x0000_s1036" style="position:absolute;left:31510;width:1773;height:17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" filled="f" strokecolor="black [3213]" strokeweight="1.5pt"/>
                <v:rect id="Rectangle 42" o:spid="_x0000_s1037" style="position:absolute;left:33562;top:143;width:2163;height:1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" filled="f" strokecolor="black [3213]" strokeweight="1.5pt"/>
                <v:rect id="Rectangle 43" o:spid="_x0000_s1038" style="position:absolute;left:29067;top:143;width:2163;height:1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" filled="f" strokecolor="black [3213]" strokeweight="1.5pt"/>
                <v:shape id="TextBox 26" o:spid="_x0000_s1039" type="#_x0000_t202" style="position:absolute;left:28690;top:1992;width:7410;height:3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" filled="f" stroked="f">
                  <v:textbox style="mso-fit-shape-to-text:t">
                    <w:txbxContent>
                      <w:p w14:paraId="2AC353F8" w14:textId="77777777" w:rsidR="00DF6612" w:rsidRDefault="00DF6612" w:rsidP="00C357E3">
                        <w:pPr>
                          <w:pStyle w:val="NormalWeb"/>
                          <w:jc w:val="center"/>
                          <w:rPr>
                            <w:rFonts w:cs="Helvetic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cs="Helvetic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 xml:space="preserve">GNSS </w:t>
                        </w:r>
                      </w:p>
                      <w:p w14:paraId="75C616B2" w14:textId="227919C7" w:rsidR="00DF6612" w:rsidRDefault="00DF6612" w:rsidP="00C357E3">
                        <w:pPr>
                          <w:pStyle w:val="NormalWeb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cs="Helvetic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satellite</w:t>
                        </w:r>
                      </w:p>
                    </w:txbxContent>
                  </v:textbox>
                </v:shape>
                <v:shape id="TextBox 27" o:spid="_x0000_s1040" type="#_x0000_t202" style="position:absolute;left:29154;top:25910;width:7411;height:3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" filled="f" stroked="f">
                  <v:textbox style="mso-fit-shape-to-text:t">
                    <w:txbxContent>
                      <w:p w14:paraId="4B61A53F" w14:textId="77777777" w:rsidR="00DF6612" w:rsidRDefault="00DF6612" w:rsidP="00C357E3">
                        <w:pPr>
                          <w:pStyle w:val="NormalWeb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cs="Helvetica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Ground surface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52164F2" w14:textId="1EC5477D" w:rsidR="0099162E" w:rsidRPr="00AE6119" w:rsidRDefault="00C357E3" w:rsidP="00E41F69">
      <w:pPr>
        <w:pStyle w:val="Lgende"/>
        <w:jc w:val="center"/>
        <w:rPr>
          <w:sz w:val="18"/>
          <w:szCs w:val="18"/>
        </w:rPr>
      </w:pPr>
      <w:r w:rsidRPr="00AE6119">
        <w:rPr>
          <w:sz w:val="18"/>
          <w:szCs w:val="18"/>
        </w:rPr>
        <w:t xml:space="preserve">Figure </w:t>
      </w:r>
      <w:r w:rsidRPr="00AE6119">
        <w:rPr>
          <w:sz w:val="18"/>
          <w:szCs w:val="18"/>
        </w:rPr>
        <w:fldChar w:fldCharType="begin"/>
      </w:r>
      <w:r w:rsidRPr="00AE6119">
        <w:rPr>
          <w:sz w:val="18"/>
          <w:szCs w:val="18"/>
        </w:rPr>
        <w:instrText xml:space="preserve"> SEQ Figure \* ARABIC </w:instrText>
      </w:r>
      <w:r w:rsidRPr="00AE6119">
        <w:rPr>
          <w:sz w:val="18"/>
          <w:szCs w:val="18"/>
        </w:rPr>
        <w:fldChar w:fldCharType="separate"/>
      </w:r>
      <w:r w:rsidRPr="00AE6119">
        <w:rPr>
          <w:noProof/>
          <w:sz w:val="18"/>
          <w:szCs w:val="18"/>
        </w:rPr>
        <w:t>1</w:t>
      </w:r>
      <w:r w:rsidRPr="00AE6119">
        <w:rPr>
          <w:sz w:val="18"/>
          <w:szCs w:val="18"/>
        </w:rPr>
        <w:fldChar w:fldCharType="end"/>
      </w:r>
      <w:r w:rsidRPr="00AE6119">
        <w:rPr>
          <w:sz w:val="18"/>
          <w:szCs w:val="18"/>
        </w:rPr>
        <w:t xml:space="preserve"> </w:t>
      </w:r>
      <w:r w:rsidR="00E41F69" w:rsidRPr="00AE6119">
        <w:rPr>
          <w:sz w:val="18"/>
          <w:szCs w:val="18"/>
        </w:rPr>
        <w:t>Scenario with a single specular multipath component represented.</w:t>
      </w:r>
    </w:p>
    <w:p w14:paraId="56B1B049" w14:textId="5E8C1D2E" w:rsidR="0099162E" w:rsidRPr="00AE6119" w:rsidRDefault="0099162E" w:rsidP="00AE6119">
      <w:r w:rsidRPr="00AE6119">
        <w:t>For simplicity we will be taking the following assumptions:</w:t>
      </w:r>
    </w:p>
    <w:p w14:paraId="4343B380" w14:textId="2FC85F94" w:rsidR="0099162E" w:rsidRPr="00AE6119" w:rsidRDefault="0099162E" w:rsidP="0099162E">
      <w:pPr>
        <w:pStyle w:val="Paragraphedeliste"/>
        <w:numPr>
          <w:ilvl w:val="0"/>
          <w:numId w:val="45"/>
        </w:numPr>
      </w:pPr>
      <w:r w:rsidRPr="00AE6119">
        <w:t>We can estimate the Doppler of the received GNSS signal very accurately.</w:t>
      </w:r>
    </w:p>
    <w:p w14:paraId="79C4D46E" w14:textId="4A158404" w:rsidR="0099162E" w:rsidRPr="00AE6119" w:rsidRDefault="0099162E" w:rsidP="0099162E">
      <w:pPr>
        <w:pStyle w:val="Paragraphedeliste"/>
        <w:numPr>
          <w:ilvl w:val="0"/>
          <w:numId w:val="45"/>
        </w:numPr>
      </w:pPr>
      <w:r w:rsidRPr="00AE6119">
        <w:t>Our receiver front end has a very large bandwidth (</w:t>
      </w:r>
      <m:oMath>
        <m:r>
          <w:rPr>
            <w:rFonts w:ascii="Cambria Math" w:hAnsi="Cambria Math"/>
          </w:rPr>
          <m:t>→∞</m:t>
        </m:r>
      </m:oMath>
      <w:r w:rsidRPr="00AE6119">
        <w:t>).</w:t>
      </w:r>
    </w:p>
    <w:p w14:paraId="28EF9474" w14:textId="40484694" w:rsidR="0099162E" w:rsidRPr="00AE6119" w:rsidRDefault="0099162E" w:rsidP="0099162E">
      <w:pPr>
        <w:pStyle w:val="Paragraphedeliste"/>
        <w:numPr>
          <w:ilvl w:val="0"/>
          <w:numId w:val="45"/>
        </w:numPr>
      </w:pPr>
      <w:r w:rsidRPr="00AE6119">
        <w:t>The receiver is stationary and the Doppler shift experienced by the LOS and the specular multipath is the same.</w:t>
      </w:r>
    </w:p>
    <w:p w14:paraId="07572F4E" w14:textId="36BE7AEF" w:rsidR="00805D69" w:rsidRPr="00AE6119" w:rsidRDefault="00805D69" w:rsidP="0099162E">
      <w:pPr>
        <w:pStyle w:val="Paragraphedeliste"/>
        <w:numPr>
          <w:ilvl w:val="0"/>
          <w:numId w:val="45"/>
        </w:numPr>
      </w:pPr>
      <w:r w:rsidRPr="00AE6119">
        <w:t>There is no bit transition during the considered observation time.</w:t>
      </w:r>
    </w:p>
    <w:p w14:paraId="2A8F156F" w14:textId="77777777" w:rsidR="00AE6119" w:rsidRPr="00AE6119" w:rsidRDefault="00AE6119" w:rsidP="00AE6119"/>
    <w:p w14:paraId="1D529398" w14:textId="2742BF52" w:rsidR="00156AE1" w:rsidRPr="00AE6119" w:rsidRDefault="0099162E" w:rsidP="00AE6119">
      <w:r w:rsidRPr="00AE6119">
        <w:t>Given the previous assumptions, and</w:t>
      </w:r>
      <w:r w:rsidR="00156AE1" w:rsidRPr="00AE6119">
        <w:t xml:space="preserve"> after removing the carrier frequency from the signal, we can model the output of the Prompt correlator</w:t>
      </w:r>
      <w:r w:rsidR="00805D69" w:rsidRPr="00AE6119">
        <w:t xml:space="preserve"> while in the tracking stage after an integration time </w:t>
      </w:r>
      <m:oMath>
        <m:r>
          <w:rPr>
            <w:rFonts w:ascii="Cambria Math" w:hAnsi="Cambria Math"/>
            <w:sz w:val="22"/>
            <w:szCs w:val="22"/>
          </w:rPr>
          <m:t>T</m:t>
        </m:r>
      </m:oMath>
      <w:r w:rsidR="00156AE1" w:rsidRPr="00AE6119">
        <w:t xml:space="preserve"> as:</w:t>
      </w:r>
    </w:p>
    <w:p w14:paraId="7F2AD71A" w14:textId="77777777" w:rsidR="00156AE1" w:rsidRPr="00AE6119" w:rsidRDefault="00156AE1" w:rsidP="00156AE1"/>
    <w:p w14:paraId="2EF7C55B" w14:textId="13FF9877" w:rsidR="00156AE1" w:rsidRPr="00AE6119" w:rsidRDefault="00805D69" w:rsidP="00156AE1">
      <w:pPr>
        <w:jc w:val="center"/>
        <w:rPr>
          <w:sz w:val="22"/>
        </w:rPr>
      </w:pPr>
      <m:oMath>
        <m:r>
          <w:rPr>
            <w:rFonts w:ascii="Cambria Math" w:hAnsi="Cambria Math"/>
            <w:sz w:val="22"/>
          </w:rPr>
          <m:t>r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Δ</m:t>
            </m:r>
            <m:r>
              <w:rPr>
                <w:rFonts w:ascii="Cambria Math" w:hAnsi="Cambria Math"/>
                <w:sz w:val="22"/>
              </w:rPr>
              <m:t>τ</m:t>
            </m:r>
          </m:e>
        </m:d>
        <m:r>
          <w:rPr>
            <w:rFonts w:ascii="Cambria Math" w:hAnsi="Cambria Math"/>
            <w:sz w:val="22"/>
          </w:rPr>
          <m:t xml:space="preserve">=A 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e</m:t>
            </m:r>
          </m:e>
          <m:sup>
            <m:r>
              <w:rPr>
                <w:rFonts w:ascii="Cambria Math" w:hAnsi="Cambria Math"/>
                <w:sz w:val="22"/>
              </w:rPr>
              <m:t>jϕ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Δ</m:t>
                </m:r>
                <m:r>
                  <w:rPr>
                    <w:rFonts w:ascii="Cambria Math" w:hAnsi="Cambria Math"/>
                    <w:sz w:val="22"/>
                  </w:rPr>
                  <m:t>τ</m:t>
                </m:r>
              </m:e>
            </m:d>
            <m:r>
              <w:rPr>
                <w:rFonts w:ascii="Cambria Math" w:hAnsi="Cambria Math"/>
                <w:sz w:val="22"/>
              </w:rPr>
              <m:t>+α R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Δ</m:t>
                </m:r>
                <m:r>
                  <w:rPr>
                    <w:rFonts w:ascii="Cambria Math" w:hAnsi="Cambria Math"/>
                    <w:sz w:val="22"/>
                  </w:rPr>
                  <m:t>τ+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-j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b>
                </m:sSub>
              </m:sup>
            </m:sSup>
          </m:e>
        </m:d>
        <m:r>
          <w:rPr>
            <w:rFonts w:ascii="Cambria Math" w:hAnsi="Cambria Math"/>
            <w:sz w:val="22"/>
          </w:rPr>
          <m:t>+η</m:t>
        </m:r>
      </m:oMath>
      <w:r w:rsidR="0099162E" w:rsidRPr="00AE6119">
        <w:rPr>
          <w:sz w:val="22"/>
        </w:rPr>
        <w:t xml:space="preserve"> </w:t>
      </w:r>
      <w:r w:rsidR="00156AE1" w:rsidRPr="00AE6119">
        <w:rPr>
          <w:sz w:val="22"/>
        </w:rPr>
        <w:t xml:space="preserve">   (1)</w:t>
      </w:r>
    </w:p>
    <w:p w14:paraId="2BDC2104" w14:textId="77777777" w:rsidR="00A70BB3" w:rsidRPr="00AE6119" w:rsidRDefault="00A70BB3" w:rsidP="00A70BB3">
      <w:pPr>
        <w:rPr>
          <w:sz w:val="22"/>
        </w:rPr>
      </w:pPr>
    </w:p>
    <w:p w14:paraId="36EB4F53" w14:textId="77777777" w:rsidR="00A70BB3" w:rsidRPr="00AE6119" w:rsidRDefault="00A70BB3" w:rsidP="000E74E0">
      <w:r w:rsidRPr="00AE6119">
        <w:lastRenderedPageBreak/>
        <w:t>where:</w:t>
      </w:r>
    </w:p>
    <w:p w14:paraId="574ED2A3" w14:textId="7A3968B0" w:rsidR="00805D69" w:rsidRPr="00AE6119" w:rsidRDefault="00A70BB3" w:rsidP="000E74E0">
      <w:r w:rsidRPr="00AE6119">
        <w:tab/>
      </w:r>
      <m:oMath>
        <m:r>
          <w:rPr>
            <w:rFonts w:ascii="Cambria Math" w:hAnsi="Cambria Math"/>
            <w:sz w:val="22"/>
            <w:szCs w:val="22"/>
          </w:rPr>
          <m:t xml:space="preserve">A </m:t>
        </m:r>
      </m:oMath>
      <w:r w:rsidR="00330DE5" w:rsidRPr="00AE6119">
        <w:tab/>
      </w:r>
      <w:r w:rsidRPr="00AE6119">
        <w:t xml:space="preserve">is the amplitude of the </w:t>
      </w:r>
      <w:r w:rsidR="00805D69" w:rsidRPr="00AE6119">
        <w:t xml:space="preserve">LOS </w:t>
      </w:r>
      <w:r w:rsidRPr="00AE6119">
        <w:t>signal</w:t>
      </w:r>
      <w:r w:rsidR="00805D69" w:rsidRPr="00AE6119">
        <w:t xml:space="preserve"> component</w:t>
      </w:r>
      <w:r w:rsidR="00797B0D" w:rsidRPr="00AE6119">
        <w:t>,</w:t>
      </w:r>
      <w:r w:rsidR="00805D69" w:rsidRPr="00AE6119">
        <w:t xml:space="preserve"> </w:t>
      </w:r>
    </w:p>
    <w:p w14:paraId="3E010183" w14:textId="581E1C5B" w:rsidR="00805D69" w:rsidRPr="00AE6119" w:rsidRDefault="00805D69" w:rsidP="00805D69">
      <w:r w:rsidRPr="00AE6119">
        <w:rPr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ϕ</m:t>
        </m:r>
      </m:oMath>
      <w:r w:rsidRPr="00AE6119">
        <w:t xml:space="preserve"> </w:t>
      </w:r>
      <w:r w:rsidRPr="00AE6119">
        <w:tab/>
        <w:t xml:space="preserve">is the carrier phase of the LOS signal component referred to the receiver’s local </w:t>
      </w:r>
      <w:proofErr w:type="gramStart"/>
      <w:r w:rsidRPr="00AE6119">
        <w:t>oscillator,</w:t>
      </w:r>
      <w:proofErr w:type="gramEnd"/>
    </w:p>
    <w:p w14:paraId="54ED65B4" w14:textId="2A6A4FD2" w:rsidR="00A70BB3" w:rsidRPr="00AE6119" w:rsidRDefault="00A70BB3" w:rsidP="000E74E0">
      <w:r w:rsidRPr="00AE6119">
        <w:tab/>
      </w:r>
      <m:oMath>
        <m:r>
          <w:rPr>
            <w:rFonts w:ascii="Cambria Math" w:hAnsi="Cambria Math"/>
            <w:sz w:val="22"/>
            <w:szCs w:val="22"/>
          </w:rPr>
          <m:t>R(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Δ</m:t>
        </m:r>
        <m:r>
          <w:rPr>
            <w:rFonts w:ascii="Cambria Math" w:hAnsi="Cambria Math"/>
            <w:sz w:val="22"/>
            <w:szCs w:val="22"/>
          </w:rPr>
          <m:t>τ)</m:t>
        </m:r>
      </m:oMath>
      <w:r w:rsidR="00797B0D" w:rsidRPr="00AE6119">
        <w:t xml:space="preserve">  </w:t>
      </w:r>
      <w:r w:rsidR="00330DE5" w:rsidRPr="00AE6119">
        <w:tab/>
      </w:r>
      <w:r w:rsidRPr="00AE6119">
        <w:t xml:space="preserve">is the </w:t>
      </w:r>
      <w:r w:rsidR="00805D69" w:rsidRPr="00AE6119">
        <w:t>autocorrelation function of the code evaluated at</w:t>
      </w:r>
      <w:r w:rsidR="00805D69" w:rsidRPr="00AE6119">
        <w:rPr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Δ</m:t>
        </m:r>
        <m:r>
          <w:rPr>
            <w:rFonts w:ascii="Cambria Math" w:hAnsi="Cambria Math"/>
            <w:sz w:val="22"/>
            <w:szCs w:val="22"/>
          </w:rPr>
          <m:t>τ</m:t>
        </m:r>
      </m:oMath>
      <w:r w:rsidR="00797B0D" w:rsidRPr="00AE6119">
        <w:t>,</w:t>
      </w:r>
      <w:r w:rsidR="00805D69" w:rsidRPr="00AE6119">
        <w:tab/>
      </w:r>
    </w:p>
    <w:p w14:paraId="326390F8" w14:textId="2D207FE0" w:rsidR="00A70BB3" w:rsidRPr="00AE6119" w:rsidRDefault="00A70BB3" w:rsidP="000E74E0">
      <w:pPr>
        <w:rPr>
          <w:sz w:val="22"/>
          <w:szCs w:val="22"/>
        </w:rPr>
      </w:pPr>
      <w:r w:rsidRPr="00AE6119">
        <w:tab/>
      </w:r>
      <m:oMath>
        <m:r>
          <m:rPr>
            <m:sty m:val="p"/>
          </m:rPr>
          <w:rPr>
            <w:rFonts w:ascii="Cambria Math" w:hAnsi="Cambria Math"/>
            <w:sz w:val="22"/>
          </w:rPr>
          <m:t>Δ</m:t>
        </m:r>
        <m:r>
          <w:rPr>
            <w:rFonts w:ascii="Cambria Math" w:hAnsi="Cambria Math"/>
            <w:sz w:val="22"/>
          </w:rPr>
          <m:t>τ</m:t>
        </m:r>
      </m:oMath>
      <w:r w:rsidR="00330DE5" w:rsidRPr="00AE6119">
        <w:rPr>
          <w:sz w:val="22"/>
          <w:szCs w:val="22"/>
        </w:rPr>
        <w:t xml:space="preserve"> </w:t>
      </w:r>
      <w:r w:rsidR="00330DE5" w:rsidRPr="00AE6119">
        <w:tab/>
      </w:r>
      <w:r w:rsidRPr="00AE6119">
        <w:t>is the code delay</w:t>
      </w:r>
      <w:r w:rsidR="00805D69" w:rsidRPr="00AE6119">
        <w:t xml:space="preserve"> difference between the true delay of the LOS signal and the local estimate</w:t>
      </w:r>
      <w:r w:rsidR="00805D69" w:rsidRPr="00AE6119">
        <w:rPr>
          <w:sz w:val="22"/>
          <w:szCs w:val="22"/>
        </w:rPr>
        <w:t> </w:t>
      </w:r>
      <m:oMath>
        <m:acc>
          <m:ac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τ</m:t>
            </m:r>
          </m:e>
        </m:acc>
      </m:oMath>
      <w:r w:rsidR="00805D69" w:rsidRPr="00AE6119">
        <w:rPr>
          <w:sz w:val="22"/>
          <w:szCs w:val="22"/>
        </w:rPr>
        <w:t>,</w:t>
      </w:r>
    </w:p>
    <w:p w14:paraId="6B72056A" w14:textId="1D3E7354" w:rsidR="00805D69" w:rsidRPr="00AE6119" w:rsidRDefault="0024411D" w:rsidP="0024411D">
      <w:pPr>
        <w:ind w:firstLine="720"/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α</m:t>
        </m:r>
      </m:oMath>
      <w:r w:rsidR="00805D69" w:rsidRPr="00AE6119">
        <w:rPr>
          <w:sz w:val="22"/>
          <w:szCs w:val="22"/>
        </w:rPr>
        <w:t xml:space="preserve"> </w:t>
      </w:r>
      <w:r w:rsidR="00805D69" w:rsidRPr="00AE6119">
        <w:tab/>
        <w:t xml:space="preserve">is </w:t>
      </w:r>
      <w:r w:rsidRPr="00AE6119">
        <w:t xml:space="preserve">the multipath-to-signal amplitude ratio (MSAR) with </w:t>
      </w:r>
      <m:oMath>
        <m:r>
          <w:rPr>
            <w:rFonts w:ascii="Cambria Math" w:hAnsi="Cambria Math"/>
            <w:sz w:val="22"/>
            <w:szCs w:val="22"/>
          </w:rPr>
          <m:t>0≤α≤1</m:t>
        </m:r>
      </m:oMath>
      <w:r w:rsidRPr="00AE6119">
        <w:rPr>
          <w:sz w:val="22"/>
          <w:szCs w:val="22"/>
        </w:rPr>
        <w:t>,</w:t>
      </w:r>
    </w:p>
    <w:p w14:paraId="65E00786" w14:textId="1592CAD7" w:rsidR="0024411D" w:rsidRPr="00AE6119" w:rsidRDefault="004D5C59" w:rsidP="0024411D">
      <w:pPr>
        <w:ind w:firstLine="720"/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M</m:t>
            </m:r>
          </m:sub>
        </m:sSub>
      </m:oMath>
      <w:r w:rsidR="0024411D" w:rsidRPr="00AE6119">
        <w:rPr>
          <w:sz w:val="22"/>
          <w:szCs w:val="22"/>
        </w:rPr>
        <w:t xml:space="preserve"> </w:t>
      </w:r>
      <w:r w:rsidR="0024411D" w:rsidRPr="00AE6119">
        <w:tab/>
        <w:t>is the multipath component extra delay,</w:t>
      </w:r>
    </w:p>
    <w:p w14:paraId="5757ABEE" w14:textId="77777777" w:rsidR="0024411D" w:rsidRPr="00AE6119" w:rsidRDefault="004D5C59" w:rsidP="0024411D">
      <w:pPr>
        <w:ind w:firstLine="720"/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ϕ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M</m:t>
            </m:r>
          </m:sub>
        </m:sSub>
      </m:oMath>
      <w:r w:rsidR="0024411D" w:rsidRPr="00AE6119">
        <w:rPr>
          <w:sz w:val="22"/>
          <w:szCs w:val="22"/>
        </w:rPr>
        <w:t xml:space="preserve"> </w:t>
      </w:r>
      <w:r w:rsidR="0024411D" w:rsidRPr="00AE6119">
        <w:tab/>
        <w:t>is the multipath component extra phase,</w:t>
      </w:r>
    </w:p>
    <w:p w14:paraId="7EC428A2" w14:textId="66AAC4B1" w:rsidR="0024411D" w:rsidRPr="00AE6119" w:rsidRDefault="0024411D" w:rsidP="0024411D">
      <w:pPr>
        <w:ind w:firstLine="720"/>
        <w:rPr>
          <w:sz w:val="22"/>
          <w:szCs w:val="22"/>
        </w:rPr>
      </w:pPr>
      <m:oMath>
        <m:r>
          <w:rPr>
            <w:rFonts w:ascii="Cambria Math" w:hAnsi="Cambria Math"/>
            <w:sz w:val="22"/>
          </w:rPr>
          <m:t>η</m:t>
        </m:r>
      </m:oMath>
      <w:r w:rsidRPr="00AE6119">
        <w:t xml:space="preserve"> </w:t>
      </w:r>
      <w:r w:rsidRPr="00AE6119">
        <w:tab/>
        <w:t>is the additive Gaussian noise component.</w:t>
      </w:r>
    </w:p>
    <w:p w14:paraId="685E3F9C" w14:textId="77777777" w:rsidR="00A70BB3" w:rsidRPr="00AE6119" w:rsidRDefault="00A70BB3" w:rsidP="00A70BB3">
      <w:pPr>
        <w:rPr>
          <w:sz w:val="22"/>
        </w:rPr>
      </w:pPr>
    </w:p>
    <w:p w14:paraId="4D761194" w14:textId="77777777" w:rsidR="00A70BB3" w:rsidRPr="00AE6119" w:rsidRDefault="00A70BB3" w:rsidP="00A70BB3">
      <w:pPr>
        <w:rPr>
          <w:sz w:val="22"/>
        </w:rPr>
      </w:pPr>
    </w:p>
    <w:p w14:paraId="3256AF70" w14:textId="3A1156B0" w:rsidR="00D44DC0" w:rsidRPr="00AE6119" w:rsidRDefault="00D44DC0" w:rsidP="007343CD">
      <w:pPr>
        <w:pStyle w:val="Chapter2title"/>
        <w:rPr>
          <w:rFonts w:ascii="Helvetica" w:hAnsi="Helvetica"/>
          <w:bCs/>
          <w:sz w:val="26"/>
        </w:rPr>
      </w:pPr>
      <w:r w:rsidRPr="00AE6119">
        <w:rPr>
          <w:rFonts w:ascii="Helvetica" w:hAnsi="Helvetica"/>
          <w:sz w:val="26"/>
        </w:rPr>
        <w:t xml:space="preserve">Question </w:t>
      </w:r>
      <w:r w:rsidR="007343CD" w:rsidRPr="00AE6119">
        <w:rPr>
          <w:rFonts w:ascii="Helvetica" w:hAnsi="Helvetica"/>
          <w:sz w:val="26"/>
        </w:rPr>
        <w:t>1.</w:t>
      </w:r>
      <w:r w:rsidR="006665D4" w:rsidRPr="00AE6119">
        <w:rPr>
          <w:rFonts w:ascii="Helvetica" w:hAnsi="Helvetica"/>
          <w:sz w:val="26"/>
        </w:rPr>
        <w:t>1</w:t>
      </w:r>
    </w:p>
    <w:p w14:paraId="42951768" w14:textId="2901EC65" w:rsidR="00A70BB3" w:rsidRPr="00AE6119" w:rsidRDefault="00DF6612" w:rsidP="007C564C">
      <w:r w:rsidRPr="00AE6119">
        <w:t>Modify the function</w:t>
      </w:r>
      <w:r w:rsidRPr="00AE6119">
        <w:rPr>
          <w:rFonts w:ascii="Courier New" w:hAnsi="Courier New" w:cs="Courier New"/>
        </w:rPr>
        <w:t xml:space="preserve"> </w:t>
      </w:r>
      <w:proofErr w:type="spellStart"/>
      <w:r w:rsidR="00A70BB3" w:rsidRPr="00AE6119">
        <w:rPr>
          <w:rFonts w:ascii="Courier New" w:hAnsi="Courier New" w:cs="Courier New"/>
          <w:sz w:val="18"/>
          <w:szCs w:val="20"/>
        </w:rPr>
        <w:t>initSettings</w:t>
      </w:r>
      <w:proofErr w:type="spellEnd"/>
      <w:r w:rsidR="00A70BB3" w:rsidRPr="00AE6119">
        <w:rPr>
          <w:rFonts w:cs="Courier New"/>
          <w:sz w:val="18"/>
          <w:szCs w:val="20"/>
        </w:rPr>
        <w:t xml:space="preserve"> </w:t>
      </w:r>
      <w:r w:rsidRPr="00AE6119">
        <w:rPr>
          <w:rFonts w:cs="Courier New"/>
          <w:sz w:val="18"/>
          <w:szCs w:val="20"/>
        </w:rPr>
        <w:t xml:space="preserve">(and then run </w:t>
      </w:r>
      <w:r w:rsidRPr="00AE6119">
        <w:rPr>
          <w:rFonts w:ascii="Courier New" w:hAnsi="Courier New" w:cs="Courier New"/>
          <w:sz w:val="18"/>
          <w:szCs w:val="20"/>
        </w:rPr>
        <w:t xml:space="preserve">settings = </w:t>
      </w:r>
      <w:proofErr w:type="spellStart"/>
      <w:r w:rsidRPr="00AE6119">
        <w:rPr>
          <w:rFonts w:ascii="Courier New" w:hAnsi="Courier New" w:cs="Courier New"/>
          <w:sz w:val="18"/>
          <w:szCs w:val="20"/>
        </w:rPr>
        <w:t>initSetings</w:t>
      </w:r>
      <w:proofErr w:type="spellEnd"/>
      <w:r w:rsidRPr="00AE6119">
        <w:rPr>
          <w:rFonts w:cs="Courier New"/>
          <w:sz w:val="18"/>
          <w:szCs w:val="20"/>
        </w:rPr>
        <w:t xml:space="preserve">) </w:t>
      </w:r>
      <w:r w:rsidR="00A70BB3" w:rsidRPr="00AE6119">
        <w:t>to initialize a multipath with a M</w:t>
      </w:r>
      <w:r w:rsidR="007C564C" w:rsidRPr="00AE6119">
        <w:t>S</w:t>
      </w:r>
      <w:r w:rsidR="00A70BB3" w:rsidRPr="00AE6119">
        <w:t>AR = 0.</w:t>
      </w:r>
      <w:ins w:id="16" w:author="Gabriel Laupré" w:date="2020-04-30T14:59:00Z">
        <w:r w:rsidR="00DF00E5">
          <w:t>3</w:t>
        </w:r>
      </w:ins>
      <w:del w:id="17" w:author="Gabriel Laupré" w:date="2020-04-30T14:59:00Z">
        <w:r w:rsidR="00AE6119" w:rsidRPr="00AE6119" w:rsidDel="00DF00E5">
          <w:delText>6</w:delText>
        </w:r>
      </w:del>
      <w:r w:rsidR="00A70BB3" w:rsidRPr="00AE6119">
        <w:t xml:space="preserve">, a </w:t>
      </w:r>
      <w:del w:id="18" w:author="Gabriel Laupré" w:date="2020-04-30T15:10:00Z">
        <w:r w:rsidR="00A70BB3" w:rsidRPr="00AE6119" w:rsidDel="00DF3BB0">
          <w:delText xml:space="preserve">code </w:delText>
        </w:r>
      </w:del>
      <w:bookmarkStart w:id="19" w:name="_Hlk39151859"/>
      <w:ins w:id="20" w:author="Gabriel Laupré" w:date="2020-04-30T15:10:00Z">
        <w:r w:rsidR="00DF3BB0">
          <w:t>multipath</w:t>
        </w:r>
        <w:r w:rsidR="00DF3BB0" w:rsidRPr="00AE6119">
          <w:t xml:space="preserve"> </w:t>
        </w:r>
      </w:ins>
      <w:bookmarkEnd w:id="19"/>
      <w:r w:rsidR="00A70BB3" w:rsidRPr="00AE6119">
        <w:t>delay of 0.</w:t>
      </w:r>
      <w:ins w:id="21" w:author="Gabriel Laupré" w:date="2020-04-30T14:59:00Z">
        <w:r w:rsidR="00DF00E5">
          <w:t>6</w:t>
        </w:r>
      </w:ins>
      <w:del w:id="22" w:author="Gabriel Laupré" w:date="2020-04-30T14:59:00Z">
        <w:r w:rsidR="00AE6119" w:rsidRPr="00AE6119" w:rsidDel="00DF00E5">
          <w:delText>4</w:delText>
        </w:r>
      </w:del>
      <w:r w:rsidR="00A70BB3" w:rsidRPr="00AE6119">
        <w:t xml:space="preserve"> chips and a phase delay of </w:t>
      </w:r>
      <w:r w:rsidR="008E634B" w:rsidRPr="00AE6119">
        <w:t>0º</w:t>
      </w:r>
      <w:r w:rsidR="00A70BB3" w:rsidRPr="00AE6119">
        <w:t xml:space="preserve"> assuming first a GPS L1 BPSK received signal, and then a Galileo E1 </w:t>
      </w:r>
      <w:proofErr w:type="gramStart"/>
      <w:r w:rsidR="00A70BB3" w:rsidRPr="00AE6119">
        <w:t>BOC(</w:t>
      </w:r>
      <w:proofErr w:type="gramEnd"/>
      <w:r w:rsidR="00A70BB3" w:rsidRPr="00AE6119">
        <w:t xml:space="preserve">1,1) signal. For each signal, use the </w:t>
      </w:r>
      <w:proofErr w:type="spellStart"/>
      <w:r w:rsidR="00A70BB3" w:rsidRPr="00AE6119">
        <w:rPr>
          <w:rFonts w:ascii="Courier New" w:hAnsi="Courier New" w:cs="Courier New"/>
          <w:sz w:val="18"/>
          <w:szCs w:val="20"/>
        </w:rPr>
        <w:t>plot_autocorrelation</w:t>
      </w:r>
      <w:proofErr w:type="spellEnd"/>
      <w:r w:rsidR="00A70BB3" w:rsidRPr="00AE6119">
        <w:t xml:space="preserve"> function to plot the autocorrelation of the LOS component, the multipath component, and their sum.</w:t>
      </w:r>
      <w:r w:rsidR="007437DA" w:rsidRPr="00AE6119">
        <w:t xml:space="preserve"> Repeat the simulation with a phase delay of 180°.</w:t>
      </w:r>
    </w:p>
    <w:p w14:paraId="6CAFC1B4" w14:textId="77777777" w:rsidR="00A70BB3" w:rsidRPr="00AE6119" w:rsidRDefault="00A70BB3" w:rsidP="007C564C"/>
    <w:p w14:paraId="2DA6F6D3" w14:textId="77777777" w:rsidR="00A70BB3" w:rsidRPr="00AE6119" w:rsidRDefault="00A70BB3" w:rsidP="007C564C">
      <w:r w:rsidRPr="00AE6119">
        <w:t xml:space="preserve">Put the </w:t>
      </w:r>
      <w:r w:rsidR="007437DA" w:rsidRPr="00AE6119">
        <w:t xml:space="preserve">four </w:t>
      </w:r>
      <w:r w:rsidRPr="00AE6119">
        <w:t>plots (including clear legends) here:</w:t>
      </w:r>
    </w:p>
    <w:p w14:paraId="72824098" w14:textId="27CFA8AF" w:rsidR="009B79E8" w:rsidRPr="00AE6119" w:rsidRDefault="00602259" w:rsidP="00AE6119">
      <w:r w:rsidRPr="00AE6119">
        <w:rPr>
          <w:rFonts w:ascii="Tahoma" w:hAnsi="Tahoma" w:cs="Tahom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1DAB82B3" wp14:editId="290A5312">
                <wp:simplePos x="0" y="0"/>
                <wp:positionH relativeFrom="margin">
                  <wp:align>left</wp:align>
                </wp:positionH>
                <wp:positionV relativeFrom="paragraph">
                  <wp:posOffset>141604</wp:posOffset>
                </wp:positionV>
                <wp:extent cx="6162675" cy="5467350"/>
                <wp:effectExtent l="0" t="0" r="28575" b="1905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267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5982EC" w14:textId="77777777" w:rsidR="009B79E8" w:rsidRDefault="009B79E8" w:rsidP="009B79E8">
                            <w:pPr>
                              <w:jc w:val="center"/>
                            </w:pPr>
                          </w:p>
                          <w:p w14:paraId="0C006630" w14:textId="44BE9D01" w:rsidR="009B79E8" w:rsidRDefault="009B79E8" w:rsidP="00602259">
                            <w:pPr>
                              <w:jc w:val="left"/>
                            </w:pPr>
                          </w:p>
                          <w:p w14:paraId="065CF9BC" w14:textId="77777777" w:rsidR="009B79E8" w:rsidRDefault="009B79E8" w:rsidP="009B79E8">
                            <w:pPr>
                              <w:jc w:val="center"/>
                            </w:pPr>
                          </w:p>
                          <w:p w14:paraId="37E560E9" w14:textId="540AD73B" w:rsidR="009B79E8" w:rsidRDefault="009B79E8" w:rsidP="009B79E8">
                            <w:pPr>
                              <w:jc w:val="center"/>
                            </w:pPr>
                          </w:p>
                          <w:p w14:paraId="555F5464" w14:textId="2C70377C" w:rsidR="009B79E8" w:rsidRDefault="009B79E8" w:rsidP="00602259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</w:p>
                          <w:p w14:paraId="680D6444" w14:textId="7DA2FD58" w:rsidR="00602259" w:rsidRDefault="00602259" w:rsidP="00602259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</w:p>
                          <w:p w14:paraId="70DE162C" w14:textId="130583E8" w:rsidR="00602259" w:rsidRDefault="00602259" w:rsidP="00602259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</w:p>
                          <w:p w14:paraId="55A220BD" w14:textId="47CEDB1C" w:rsidR="00602259" w:rsidRDefault="00602259" w:rsidP="00602259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</w:p>
                          <w:p w14:paraId="65B8A2F4" w14:textId="7750460D" w:rsidR="00602259" w:rsidRDefault="00602259" w:rsidP="00602259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</w:p>
                          <w:p w14:paraId="5D9C51A3" w14:textId="50F4D03A" w:rsidR="00602259" w:rsidRDefault="00602259" w:rsidP="00602259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</w:p>
                          <w:p w14:paraId="5AE51E21" w14:textId="22C1C8C2" w:rsidR="00602259" w:rsidRDefault="00602259" w:rsidP="00602259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</w:p>
                          <w:p w14:paraId="7F3F7C1C" w14:textId="418942DF" w:rsidR="00602259" w:rsidRDefault="00602259" w:rsidP="00602259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</w:p>
                          <w:p w14:paraId="49D732DD" w14:textId="5FC7178F" w:rsidR="00602259" w:rsidRDefault="00602259" w:rsidP="00602259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</w:p>
                          <w:p w14:paraId="73DFA987" w14:textId="6677A56A" w:rsidR="00602259" w:rsidRDefault="00602259" w:rsidP="00602259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</w:p>
                          <w:p w14:paraId="1711B9A3" w14:textId="1E0B6BCC" w:rsidR="00602259" w:rsidRDefault="00602259" w:rsidP="00602259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</w:p>
                          <w:p w14:paraId="373332D3" w14:textId="42318798" w:rsidR="00602259" w:rsidRDefault="00602259" w:rsidP="00602259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</w:p>
                          <w:p w14:paraId="012B9BE1" w14:textId="0107A90F" w:rsidR="00602259" w:rsidRDefault="00602259" w:rsidP="00602259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</w:p>
                          <w:p w14:paraId="1DED5F46" w14:textId="366CAF98" w:rsidR="00602259" w:rsidRDefault="00602259" w:rsidP="00602259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</w:p>
                          <w:p w14:paraId="02993D64" w14:textId="4BD4D4FB" w:rsidR="00602259" w:rsidRDefault="00602259" w:rsidP="00602259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</w:p>
                          <w:p w14:paraId="3EFB8F1B" w14:textId="53ADDB32" w:rsidR="00602259" w:rsidRDefault="00602259" w:rsidP="00602259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</w:p>
                          <w:p w14:paraId="4FBEE594" w14:textId="697A457D" w:rsidR="00602259" w:rsidRDefault="00602259" w:rsidP="00602259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</w:p>
                          <w:p w14:paraId="12C8CDBD" w14:textId="3C8992C5" w:rsidR="00602259" w:rsidRDefault="00602259" w:rsidP="00602259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</w:p>
                          <w:p w14:paraId="04D05182" w14:textId="46D395B5" w:rsidR="00602259" w:rsidRDefault="00602259" w:rsidP="00602259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</w:p>
                          <w:p w14:paraId="3E232469" w14:textId="653899F2" w:rsidR="00602259" w:rsidRDefault="00602259" w:rsidP="00602259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</w:p>
                          <w:p w14:paraId="4776D5E5" w14:textId="34F88B22" w:rsidR="00602259" w:rsidRDefault="00602259" w:rsidP="00602259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</w:p>
                          <w:p w14:paraId="3DFE6221" w14:textId="63077077" w:rsidR="00602259" w:rsidRDefault="00602259" w:rsidP="00602259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</w:p>
                          <w:p w14:paraId="2F727553" w14:textId="34618041" w:rsidR="00602259" w:rsidRPr="00107D21" w:rsidRDefault="00602259" w:rsidP="00602259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AB82B3" id="Text Box 18" o:spid="_x0000_s1041" type="#_x0000_t202" style="position:absolute;left:0;text-align:left;margin-left:0;margin-top:11.15pt;width:485.25pt;height:430.5pt;z-index:-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">
                <v:textbox>
                  <w:txbxContent>
                    <w:p w14:paraId="335982EC" w14:textId="77777777" w:rsidR="009B79E8" w:rsidRDefault="009B79E8" w:rsidP="009B79E8">
                      <w:pPr>
                        <w:jc w:val="center"/>
                      </w:pPr>
                    </w:p>
                    <w:p w14:paraId="0C006630" w14:textId="44BE9D01" w:rsidR="009B79E8" w:rsidRDefault="009B79E8" w:rsidP="00602259">
                      <w:pPr>
                        <w:jc w:val="left"/>
                      </w:pPr>
                    </w:p>
                    <w:p w14:paraId="065CF9BC" w14:textId="77777777" w:rsidR="009B79E8" w:rsidRDefault="009B79E8" w:rsidP="009B79E8">
                      <w:pPr>
                        <w:jc w:val="center"/>
                      </w:pPr>
                    </w:p>
                    <w:p w14:paraId="37E560E9" w14:textId="540AD73B" w:rsidR="009B79E8" w:rsidRDefault="009B79E8" w:rsidP="009B79E8">
                      <w:pPr>
                        <w:jc w:val="center"/>
                      </w:pPr>
                    </w:p>
                    <w:p w14:paraId="555F5464" w14:textId="2C70377C" w:rsidR="009B79E8" w:rsidRDefault="009B79E8" w:rsidP="00602259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</w:p>
                    <w:p w14:paraId="680D6444" w14:textId="7DA2FD58" w:rsidR="00602259" w:rsidRDefault="00602259" w:rsidP="00602259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</w:p>
                    <w:p w14:paraId="70DE162C" w14:textId="130583E8" w:rsidR="00602259" w:rsidRDefault="00602259" w:rsidP="00602259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</w:p>
                    <w:p w14:paraId="55A220BD" w14:textId="47CEDB1C" w:rsidR="00602259" w:rsidRDefault="00602259" w:rsidP="00602259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</w:p>
                    <w:p w14:paraId="65B8A2F4" w14:textId="7750460D" w:rsidR="00602259" w:rsidRDefault="00602259" w:rsidP="00602259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</w:p>
                    <w:p w14:paraId="5D9C51A3" w14:textId="50F4D03A" w:rsidR="00602259" w:rsidRDefault="00602259" w:rsidP="00602259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</w:p>
                    <w:p w14:paraId="5AE51E21" w14:textId="22C1C8C2" w:rsidR="00602259" w:rsidRDefault="00602259" w:rsidP="00602259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</w:p>
                    <w:p w14:paraId="7F3F7C1C" w14:textId="418942DF" w:rsidR="00602259" w:rsidRDefault="00602259" w:rsidP="00602259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</w:p>
                    <w:p w14:paraId="49D732DD" w14:textId="5FC7178F" w:rsidR="00602259" w:rsidRDefault="00602259" w:rsidP="00602259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</w:p>
                    <w:p w14:paraId="73DFA987" w14:textId="6677A56A" w:rsidR="00602259" w:rsidRDefault="00602259" w:rsidP="00602259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</w:p>
                    <w:p w14:paraId="1711B9A3" w14:textId="1E0B6BCC" w:rsidR="00602259" w:rsidRDefault="00602259" w:rsidP="00602259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</w:p>
                    <w:p w14:paraId="373332D3" w14:textId="42318798" w:rsidR="00602259" w:rsidRDefault="00602259" w:rsidP="00602259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</w:p>
                    <w:p w14:paraId="012B9BE1" w14:textId="0107A90F" w:rsidR="00602259" w:rsidRDefault="00602259" w:rsidP="00602259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</w:p>
                    <w:p w14:paraId="1DED5F46" w14:textId="366CAF98" w:rsidR="00602259" w:rsidRDefault="00602259" w:rsidP="00602259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</w:p>
                    <w:p w14:paraId="02993D64" w14:textId="4BD4D4FB" w:rsidR="00602259" w:rsidRDefault="00602259" w:rsidP="00602259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</w:p>
                    <w:p w14:paraId="3EFB8F1B" w14:textId="53ADDB32" w:rsidR="00602259" w:rsidRDefault="00602259" w:rsidP="00602259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</w:p>
                    <w:p w14:paraId="4FBEE594" w14:textId="697A457D" w:rsidR="00602259" w:rsidRDefault="00602259" w:rsidP="00602259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</w:p>
                    <w:p w14:paraId="12C8CDBD" w14:textId="3C8992C5" w:rsidR="00602259" w:rsidRDefault="00602259" w:rsidP="00602259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</w:p>
                    <w:p w14:paraId="04D05182" w14:textId="46D395B5" w:rsidR="00602259" w:rsidRDefault="00602259" w:rsidP="00602259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</w:p>
                    <w:p w14:paraId="3E232469" w14:textId="653899F2" w:rsidR="00602259" w:rsidRDefault="00602259" w:rsidP="00602259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</w:p>
                    <w:p w14:paraId="4776D5E5" w14:textId="34F88B22" w:rsidR="00602259" w:rsidRDefault="00602259" w:rsidP="00602259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</w:p>
                    <w:p w14:paraId="3DFE6221" w14:textId="63077077" w:rsidR="00602259" w:rsidRDefault="00602259" w:rsidP="00602259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</w:p>
                    <w:p w14:paraId="2F727553" w14:textId="34618041" w:rsidR="00602259" w:rsidRPr="00107D21" w:rsidRDefault="00602259" w:rsidP="00602259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299692" w14:textId="54279303" w:rsidR="009B79E8" w:rsidRPr="00AE6119" w:rsidRDefault="00166BC3" w:rsidP="005B7C59">
      <w:pPr>
        <w:rPr>
          <w:sz w:val="22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D3FBAD3" wp14:editId="2E2E111F">
                <wp:simplePos x="0" y="0"/>
                <wp:positionH relativeFrom="column">
                  <wp:posOffset>3154045</wp:posOffset>
                </wp:positionH>
                <wp:positionV relativeFrom="paragraph">
                  <wp:posOffset>33655</wp:posOffset>
                </wp:positionV>
                <wp:extent cx="2814955" cy="2667000"/>
                <wp:effectExtent l="0" t="0" r="4445" b="0"/>
                <wp:wrapNone/>
                <wp:docPr id="15" name="Groupe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4955" cy="2667000"/>
                          <a:chOff x="0" y="0"/>
                          <a:chExt cx="2814955" cy="2667000"/>
                        </a:xfrm>
                      </wpg:grpSpPr>
                      <pic:pic xmlns:pic="http://schemas.openxmlformats.org/drawingml/2006/picture">
                        <pic:nvPicPr>
                          <pic:cNvPr id="13" name="Image 1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48" r="6979"/>
                          <a:stretch/>
                        </pic:blipFill>
                        <pic:spPr bwMode="auto">
                          <a:xfrm>
                            <a:off x="0" y="0"/>
                            <a:ext cx="2814955" cy="2338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4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457200" y="2419350"/>
                            <a:ext cx="2038350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D429CB" w14:textId="1830626F" w:rsidR="002305B1" w:rsidRPr="00602259" w:rsidRDefault="002305B1" w:rsidP="002305B1">
                              <w:pPr>
                                <w:rPr>
                                  <w:b/>
                                  <w:bCs/>
                                  <w:sz w:val="18"/>
                                  <w:szCs w:val="22"/>
                                  <w:lang w:val="fr-BE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8"/>
                                  <w:szCs w:val="22"/>
                                </w:rPr>
                                <w:t xml:space="preserve">Galileo E1 </w:t>
                              </w:r>
                              <w:proofErr w:type="gramStart"/>
                              <w:r>
                                <w:rPr>
                                  <w:b/>
                                  <w:bCs/>
                                  <w:sz w:val="18"/>
                                  <w:szCs w:val="22"/>
                                </w:rPr>
                                <w:t>BOC(</w:t>
                              </w:r>
                              <w:proofErr w:type="gramEnd"/>
                              <w:r>
                                <w:rPr>
                                  <w:b/>
                                  <w:bCs/>
                                  <w:sz w:val="18"/>
                                  <w:szCs w:val="22"/>
                                </w:rPr>
                                <w:t>1,1)</w:t>
                              </w:r>
                              <w:r w:rsidRPr="00602259">
                                <w:rPr>
                                  <w:b/>
                                  <w:bCs/>
                                  <w:sz w:val="18"/>
                                  <w:szCs w:val="22"/>
                                </w:rPr>
                                <w:t>, phase = 0°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3FBAD3" id="Groupe 15" o:spid="_x0000_s1042" style="position:absolute;left:0;text-align:left;margin-left:248.35pt;margin-top:2.65pt;width:221.65pt;height:210pt;z-index:251670528;mso-position-horizontal-relative:text;mso-position-vertical-relative:text" coordsize="28149,2667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3" o:spid="_x0000_s1043" type="#_x0000_t75" style="position:absolute;width:28149;height:233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">
                  <v:imagedata r:id="rId10" o:title="" cropleft="1801f" cropright="4574f"/>
                </v:shape>
                <v:shape id="Zone de texte 2" o:spid="_x0000_s1044" type="#_x0000_t202" style="position:absolute;left:4572;top:24193;width:20383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" stroked="f">
                  <v:textbox>
                    <w:txbxContent>
                      <w:p w14:paraId="4ED429CB" w14:textId="1830626F" w:rsidR="002305B1" w:rsidRPr="00602259" w:rsidRDefault="002305B1" w:rsidP="002305B1">
                        <w:pPr>
                          <w:rPr>
                            <w:b/>
                            <w:bCs/>
                            <w:sz w:val="18"/>
                            <w:szCs w:val="22"/>
                            <w:lang w:val="fr-BE"/>
                          </w:rPr>
                        </w:pPr>
                        <w:r>
                          <w:rPr>
                            <w:b/>
                            <w:bCs/>
                            <w:sz w:val="18"/>
                            <w:szCs w:val="22"/>
                          </w:rPr>
                          <w:t xml:space="preserve">Galileo E1 </w:t>
                        </w:r>
                        <w:proofErr w:type="gramStart"/>
                        <w:r>
                          <w:rPr>
                            <w:b/>
                            <w:bCs/>
                            <w:sz w:val="18"/>
                            <w:szCs w:val="22"/>
                          </w:rPr>
                          <w:t>BOC(</w:t>
                        </w:r>
                        <w:proofErr w:type="gramEnd"/>
                        <w:r>
                          <w:rPr>
                            <w:b/>
                            <w:bCs/>
                            <w:sz w:val="18"/>
                            <w:szCs w:val="22"/>
                          </w:rPr>
                          <w:t>1,1)</w:t>
                        </w:r>
                        <w:r w:rsidRPr="00602259">
                          <w:rPr>
                            <w:b/>
                            <w:bCs/>
                            <w:sz w:val="18"/>
                            <w:szCs w:val="22"/>
                          </w:rPr>
                          <w:t>, phase = 0°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305B1"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0EE6C54" wp14:editId="518BD572">
                <wp:simplePos x="0" y="0"/>
                <wp:positionH relativeFrom="column">
                  <wp:posOffset>115570</wp:posOffset>
                </wp:positionH>
                <wp:positionV relativeFrom="paragraph">
                  <wp:posOffset>24130</wp:posOffset>
                </wp:positionV>
                <wp:extent cx="2790825" cy="2724150"/>
                <wp:effectExtent l="0" t="0" r="9525" b="0"/>
                <wp:wrapSquare wrapText="bothSides"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0825" cy="2724150"/>
                          <a:chOff x="47624" y="0"/>
                          <a:chExt cx="2790825" cy="2724150"/>
                        </a:xfrm>
                      </wpg:grpSpPr>
                      <pic:pic xmlns:pic="http://schemas.openxmlformats.org/drawingml/2006/picture">
                        <pic:nvPicPr>
                          <pic:cNvPr id="1" name="Imag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229" r="7251"/>
                          <a:stretch/>
                        </pic:blipFill>
                        <pic:spPr bwMode="auto">
                          <a:xfrm>
                            <a:off x="47624" y="0"/>
                            <a:ext cx="2790825" cy="23641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1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723900" y="2419350"/>
                            <a:ext cx="1552575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0101A5" w14:textId="133CF44C" w:rsidR="00602259" w:rsidRPr="00602259" w:rsidRDefault="00602259">
                              <w:pPr>
                                <w:rPr>
                                  <w:b/>
                                  <w:bCs/>
                                  <w:sz w:val="18"/>
                                  <w:szCs w:val="22"/>
                                  <w:lang w:val="fr-BE"/>
                                </w:rPr>
                              </w:pPr>
                              <w:r w:rsidRPr="00602259">
                                <w:rPr>
                                  <w:b/>
                                  <w:bCs/>
                                  <w:sz w:val="18"/>
                                  <w:szCs w:val="22"/>
                                </w:rPr>
                                <w:t>GPS L1 BPSK, phase = 0</w:t>
                              </w:r>
                              <w:r w:rsidR="002305B1">
                                <w:rPr>
                                  <w:b/>
                                  <w:bCs/>
                                  <w:sz w:val="18"/>
                                  <w:szCs w:val="22"/>
                                </w:rPr>
                                <w:t>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EE6C54" id="Groupe 5" o:spid="_x0000_s1045" style="position:absolute;left:0;text-align:left;margin-left:9.1pt;margin-top:1.9pt;width:219.75pt;height:214.5pt;z-index:251659264;mso-position-horizontal-relative:text;mso-position-vertical-relative:text;mso-width-relative:margin;mso-height-relative:margin" coordorigin="476" coordsize="27908,2724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">
                <v:shape id="Image 1" o:spid="_x0000_s1046" type="#_x0000_t75" style="position:absolute;left:476;width:27908;height:236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">
                  <v:imagedata r:id="rId12" o:title="" cropleft="2772f" cropright="4752f"/>
                </v:shape>
                <v:shape id="Zone de texte 2" o:spid="_x0000_s1047" type="#_x0000_t202" style="position:absolute;left:7239;top:24193;width:1552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760101A5" w14:textId="133CF44C" w:rsidR="00602259" w:rsidRPr="00602259" w:rsidRDefault="00602259">
                        <w:pPr>
                          <w:rPr>
                            <w:b/>
                            <w:bCs/>
                            <w:sz w:val="18"/>
                            <w:szCs w:val="22"/>
                            <w:lang w:val="fr-BE"/>
                          </w:rPr>
                        </w:pPr>
                        <w:r w:rsidRPr="00602259">
                          <w:rPr>
                            <w:b/>
                            <w:bCs/>
                            <w:sz w:val="18"/>
                            <w:szCs w:val="22"/>
                          </w:rPr>
                          <w:t>GPS L1 BPSK, phase = 0</w:t>
                        </w:r>
                        <w:r w:rsidR="002305B1">
                          <w:rPr>
                            <w:b/>
                            <w:bCs/>
                            <w:sz w:val="18"/>
                            <w:szCs w:val="22"/>
                          </w:rPr>
                          <w:t>°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5F8ACB27" w14:textId="487CDEFC" w:rsidR="00FB6050" w:rsidRPr="00AE6119" w:rsidRDefault="00FB6050">
      <w:pPr>
        <w:jc w:val="left"/>
        <w:rPr>
          <w:b/>
          <w:sz w:val="26"/>
        </w:rPr>
      </w:pPr>
    </w:p>
    <w:p w14:paraId="478D9EA6" w14:textId="492601D3" w:rsidR="00044ADB" w:rsidRPr="00AE6119" w:rsidRDefault="00044ADB">
      <w:pPr>
        <w:jc w:val="left"/>
        <w:rPr>
          <w:b/>
          <w:sz w:val="26"/>
        </w:rPr>
      </w:pPr>
    </w:p>
    <w:p w14:paraId="1E8E06EA" w14:textId="74EBF12A" w:rsidR="00602259" w:rsidRDefault="00602259" w:rsidP="007343CD">
      <w:pPr>
        <w:pStyle w:val="Chapter2title"/>
        <w:rPr>
          <w:rFonts w:ascii="Helvetica" w:hAnsi="Helvetica"/>
          <w:sz w:val="26"/>
        </w:rPr>
      </w:pPr>
    </w:p>
    <w:p w14:paraId="6431D457" w14:textId="54628FDA" w:rsidR="00602259" w:rsidRDefault="00602259" w:rsidP="007343CD">
      <w:pPr>
        <w:pStyle w:val="Chapter2title"/>
        <w:rPr>
          <w:rFonts w:ascii="Helvetica" w:hAnsi="Helvetica"/>
          <w:sz w:val="26"/>
        </w:rPr>
      </w:pPr>
    </w:p>
    <w:p w14:paraId="6BD51258" w14:textId="65039AA6" w:rsidR="00602259" w:rsidRDefault="00602259" w:rsidP="007343CD">
      <w:pPr>
        <w:pStyle w:val="Chapter2title"/>
        <w:rPr>
          <w:rFonts w:ascii="Helvetica" w:hAnsi="Helvetica"/>
          <w:sz w:val="26"/>
        </w:rPr>
      </w:pPr>
    </w:p>
    <w:p w14:paraId="38B7307F" w14:textId="35CEBE57" w:rsidR="00602259" w:rsidRDefault="00602259" w:rsidP="007343CD">
      <w:pPr>
        <w:pStyle w:val="Chapter2title"/>
        <w:rPr>
          <w:rFonts w:ascii="Helvetica" w:hAnsi="Helvetica"/>
          <w:sz w:val="26"/>
        </w:rPr>
      </w:pPr>
    </w:p>
    <w:p w14:paraId="476ED59F" w14:textId="03677ED5" w:rsidR="00602259" w:rsidRDefault="00602259" w:rsidP="007343CD">
      <w:pPr>
        <w:pStyle w:val="Chapter2title"/>
        <w:rPr>
          <w:rFonts w:ascii="Helvetica" w:hAnsi="Helvetica"/>
          <w:sz w:val="26"/>
        </w:rPr>
      </w:pPr>
    </w:p>
    <w:p w14:paraId="3DF7D548" w14:textId="3B292919" w:rsidR="00602259" w:rsidRDefault="00602259" w:rsidP="007343CD">
      <w:pPr>
        <w:pStyle w:val="Chapter2title"/>
        <w:rPr>
          <w:rFonts w:ascii="Helvetica" w:hAnsi="Helvetica"/>
          <w:sz w:val="26"/>
        </w:rPr>
      </w:pPr>
    </w:p>
    <w:p w14:paraId="7E3D458B" w14:textId="2DB44D3A" w:rsidR="00602259" w:rsidRDefault="00602259" w:rsidP="007343CD">
      <w:pPr>
        <w:pStyle w:val="Chapter2title"/>
        <w:rPr>
          <w:rFonts w:ascii="Helvetica" w:hAnsi="Helvetica"/>
          <w:sz w:val="26"/>
        </w:rPr>
      </w:pPr>
    </w:p>
    <w:p w14:paraId="50605C80" w14:textId="2FF98594" w:rsidR="00602259" w:rsidRDefault="00602259" w:rsidP="007343CD">
      <w:pPr>
        <w:pStyle w:val="Chapter2title"/>
        <w:rPr>
          <w:rFonts w:ascii="Helvetica" w:hAnsi="Helvetica"/>
          <w:sz w:val="26"/>
        </w:rPr>
      </w:pPr>
    </w:p>
    <w:p w14:paraId="1919AF72" w14:textId="5CD4D116" w:rsidR="00602259" w:rsidRDefault="00602259" w:rsidP="007343CD">
      <w:pPr>
        <w:pStyle w:val="Chapter2title"/>
        <w:rPr>
          <w:rFonts w:ascii="Helvetica" w:hAnsi="Helvetica"/>
          <w:sz w:val="26"/>
        </w:rPr>
      </w:pPr>
    </w:p>
    <w:p w14:paraId="1F724FF5" w14:textId="4421993F" w:rsidR="00602259" w:rsidRDefault="00166BC3" w:rsidP="007343CD">
      <w:pPr>
        <w:pStyle w:val="Chapter2title"/>
        <w:rPr>
          <w:rFonts w:ascii="Helvetica" w:hAnsi="Helvetica"/>
          <w:sz w:val="26"/>
        </w:rPr>
      </w:pPr>
      <w:r>
        <w:rPr>
          <w:rFonts w:ascii="Helvetica" w:hAnsi="Helvetica"/>
          <w:noProof/>
          <w:sz w:val="26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E09F400" wp14:editId="1C760A82">
                <wp:simplePos x="0" y="0"/>
                <wp:positionH relativeFrom="column">
                  <wp:posOffset>86995</wp:posOffset>
                </wp:positionH>
                <wp:positionV relativeFrom="paragraph">
                  <wp:posOffset>213360</wp:posOffset>
                </wp:positionV>
                <wp:extent cx="2857500" cy="2647950"/>
                <wp:effectExtent l="0" t="0" r="0" b="0"/>
                <wp:wrapSquare wrapText="bothSides"/>
                <wp:docPr id="7" name="Groupe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00" cy="2647950"/>
                          <a:chOff x="104775" y="0"/>
                          <a:chExt cx="2695575" cy="2562225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05" r="6350"/>
                          <a:stretch/>
                        </pic:blipFill>
                        <pic:spPr>
                          <a:xfrm>
                            <a:off x="104775" y="0"/>
                            <a:ext cx="2695575" cy="22428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657225" y="2314575"/>
                            <a:ext cx="1828800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4B2C96" w14:textId="5A1D70BB" w:rsidR="00602259" w:rsidRPr="00602259" w:rsidRDefault="00602259">
                              <w:pPr>
                                <w:rPr>
                                  <w:b/>
                                  <w:bCs/>
                                  <w:sz w:val="18"/>
                                  <w:szCs w:val="22"/>
                                  <w:lang w:val="fr-BE"/>
                                </w:rPr>
                              </w:pPr>
                              <w:r w:rsidRPr="00602259">
                                <w:rPr>
                                  <w:b/>
                                  <w:bCs/>
                                  <w:sz w:val="18"/>
                                  <w:szCs w:val="22"/>
                                </w:rPr>
                                <w:t>GPS L1 BPSK, phase = 180°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09F400" id="Groupe 7" o:spid="_x0000_s1048" style="position:absolute;left:0;text-align:left;margin-left:6.85pt;margin-top:16.8pt;width:225pt;height:208.5pt;z-index:251662336;mso-position-horizontal-relative:text;mso-position-vertical-relative:text;mso-width-relative:margin;mso-height-relative:margin" coordorigin="1047" coordsize="26955,2562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">
                <v:shape id="Image 3" o:spid="_x0000_s1049" type="#_x0000_t75" style="position:absolute;left:1047;width:26956;height:224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">
                  <v:imagedata r:id="rId14" o:title="" cropleft="2297f" cropright="4162f"/>
                </v:shape>
                <v:shape id="Zone de texte 2" o:spid="_x0000_s1050" type="#_x0000_t202" style="position:absolute;left:6572;top:23145;width:18288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      <v:textbox>
                    <w:txbxContent>
                      <w:p w14:paraId="784B2C96" w14:textId="5A1D70BB" w:rsidR="00602259" w:rsidRPr="00602259" w:rsidRDefault="00602259">
                        <w:pPr>
                          <w:rPr>
                            <w:b/>
                            <w:bCs/>
                            <w:sz w:val="18"/>
                            <w:szCs w:val="22"/>
                            <w:lang w:val="fr-BE"/>
                          </w:rPr>
                        </w:pPr>
                        <w:r w:rsidRPr="00602259">
                          <w:rPr>
                            <w:b/>
                            <w:bCs/>
                            <w:sz w:val="18"/>
                            <w:szCs w:val="22"/>
                          </w:rPr>
                          <w:t>GPS L1 BPSK, phase = 180°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2305B1">
        <w:rPr>
          <w:rFonts w:ascii="Helvetica" w:hAnsi="Helvetica"/>
          <w:noProof/>
          <w:sz w:val="26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3C0DA57" wp14:editId="78B0BB4A">
                <wp:simplePos x="0" y="0"/>
                <wp:positionH relativeFrom="column">
                  <wp:posOffset>3230245</wp:posOffset>
                </wp:positionH>
                <wp:positionV relativeFrom="paragraph">
                  <wp:posOffset>184785</wp:posOffset>
                </wp:positionV>
                <wp:extent cx="2791460" cy="2676525"/>
                <wp:effectExtent l="0" t="0" r="8890" b="9525"/>
                <wp:wrapNone/>
                <wp:docPr id="12" name="Groupe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1460" cy="2676525"/>
                          <a:chOff x="114300" y="0"/>
                          <a:chExt cx="2658110" cy="2543175"/>
                        </a:xfrm>
                      </wpg:grpSpPr>
                      <pic:pic xmlns:pic="http://schemas.openxmlformats.org/drawingml/2006/picture">
                        <pic:nvPicPr>
                          <pic:cNvPr id="10" name="Image 1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21" r="7322"/>
                          <a:stretch/>
                        </pic:blipFill>
                        <pic:spPr bwMode="auto">
                          <a:xfrm>
                            <a:off x="114300" y="0"/>
                            <a:ext cx="2658110" cy="2242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1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495300" y="2295525"/>
                            <a:ext cx="2038350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C9F7D3" w14:textId="4BB0F9F8" w:rsidR="002305B1" w:rsidRPr="00602259" w:rsidRDefault="002305B1" w:rsidP="002305B1">
                              <w:pPr>
                                <w:rPr>
                                  <w:b/>
                                  <w:bCs/>
                                  <w:sz w:val="18"/>
                                  <w:szCs w:val="22"/>
                                  <w:lang w:val="fr-BE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8"/>
                                  <w:szCs w:val="22"/>
                                </w:rPr>
                                <w:t xml:space="preserve">Galileo E1 </w:t>
                              </w:r>
                              <w:proofErr w:type="gramStart"/>
                              <w:r>
                                <w:rPr>
                                  <w:b/>
                                  <w:bCs/>
                                  <w:sz w:val="18"/>
                                  <w:szCs w:val="22"/>
                                </w:rPr>
                                <w:t>BOC(</w:t>
                              </w:r>
                              <w:proofErr w:type="gramEnd"/>
                              <w:r>
                                <w:rPr>
                                  <w:b/>
                                  <w:bCs/>
                                  <w:sz w:val="18"/>
                                  <w:szCs w:val="22"/>
                                </w:rPr>
                                <w:t>1,1)</w:t>
                              </w:r>
                              <w:r w:rsidRPr="00602259">
                                <w:rPr>
                                  <w:b/>
                                  <w:bCs/>
                                  <w:sz w:val="18"/>
                                  <w:szCs w:val="22"/>
                                </w:rPr>
                                <w:t>, phase = 180°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C0DA57" id="Groupe 12" o:spid="_x0000_s1051" style="position:absolute;left:0;text-align:left;margin-left:254.35pt;margin-top:14.55pt;width:219.8pt;height:210.75pt;z-index:251666432;mso-position-horizontal-relative:text;mso-position-vertical-relative:text;mso-width-relative:margin;mso-height-relative:margin" coordorigin="1143" coordsize="26581,2543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">
                <v:shape id="Image 10" o:spid="_x0000_s1052" type="#_x0000_t75" style="position:absolute;left:1143;width:26581;height:224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">
                  <v:imagedata r:id="rId16" o:title="" cropleft="2504f" cropright="4799f"/>
                </v:shape>
                <v:shape id="Zone de texte 2" o:spid="_x0000_s1053" type="#_x0000_t202" style="position:absolute;left:4953;top:22955;width:20383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" stroked="f">
                  <v:textbox>
                    <w:txbxContent>
                      <w:p w14:paraId="6EC9F7D3" w14:textId="4BB0F9F8" w:rsidR="002305B1" w:rsidRPr="00602259" w:rsidRDefault="002305B1" w:rsidP="002305B1">
                        <w:pPr>
                          <w:rPr>
                            <w:b/>
                            <w:bCs/>
                            <w:sz w:val="18"/>
                            <w:szCs w:val="22"/>
                            <w:lang w:val="fr-BE"/>
                          </w:rPr>
                        </w:pPr>
                        <w:r>
                          <w:rPr>
                            <w:b/>
                            <w:bCs/>
                            <w:sz w:val="18"/>
                            <w:szCs w:val="22"/>
                          </w:rPr>
                          <w:t xml:space="preserve">Galileo E1 </w:t>
                        </w:r>
                        <w:proofErr w:type="gramStart"/>
                        <w:r>
                          <w:rPr>
                            <w:b/>
                            <w:bCs/>
                            <w:sz w:val="18"/>
                            <w:szCs w:val="22"/>
                          </w:rPr>
                          <w:t>BOC(</w:t>
                        </w:r>
                        <w:proofErr w:type="gramEnd"/>
                        <w:r>
                          <w:rPr>
                            <w:b/>
                            <w:bCs/>
                            <w:sz w:val="18"/>
                            <w:szCs w:val="22"/>
                          </w:rPr>
                          <w:t>1,1)</w:t>
                        </w:r>
                        <w:r w:rsidRPr="00602259">
                          <w:rPr>
                            <w:b/>
                            <w:bCs/>
                            <w:sz w:val="18"/>
                            <w:szCs w:val="22"/>
                          </w:rPr>
                          <w:t>, phase = 180°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87FE23E" w14:textId="46D8DCE0" w:rsidR="00602259" w:rsidRDefault="00602259" w:rsidP="007343CD">
      <w:pPr>
        <w:pStyle w:val="Chapter2title"/>
        <w:rPr>
          <w:rFonts w:ascii="Helvetica" w:hAnsi="Helvetica"/>
          <w:sz w:val="26"/>
        </w:rPr>
      </w:pPr>
    </w:p>
    <w:p w14:paraId="40390207" w14:textId="3DD30251" w:rsidR="00602259" w:rsidRDefault="00602259" w:rsidP="007343CD">
      <w:pPr>
        <w:pStyle w:val="Chapter2title"/>
        <w:rPr>
          <w:rFonts w:ascii="Helvetica" w:hAnsi="Helvetica"/>
          <w:sz w:val="26"/>
        </w:rPr>
      </w:pPr>
    </w:p>
    <w:p w14:paraId="7D8643EE" w14:textId="77777777" w:rsidR="00602259" w:rsidRDefault="00602259" w:rsidP="007343CD">
      <w:pPr>
        <w:pStyle w:val="Chapter2title"/>
        <w:rPr>
          <w:rFonts w:ascii="Helvetica" w:hAnsi="Helvetica"/>
          <w:sz w:val="26"/>
        </w:rPr>
      </w:pPr>
    </w:p>
    <w:p w14:paraId="5EA9F73F" w14:textId="013CE1F0" w:rsidR="00602259" w:rsidRDefault="00602259" w:rsidP="007343CD">
      <w:pPr>
        <w:pStyle w:val="Chapter2title"/>
        <w:rPr>
          <w:rFonts w:ascii="Helvetica" w:hAnsi="Helvetica"/>
          <w:sz w:val="26"/>
        </w:rPr>
      </w:pPr>
    </w:p>
    <w:p w14:paraId="5B6FC6B2" w14:textId="7ABE09F5" w:rsidR="00602259" w:rsidRDefault="00602259" w:rsidP="007343CD">
      <w:pPr>
        <w:pStyle w:val="Chapter2title"/>
        <w:rPr>
          <w:rFonts w:ascii="Helvetica" w:hAnsi="Helvetica"/>
          <w:sz w:val="26"/>
        </w:rPr>
      </w:pPr>
    </w:p>
    <w:p w14:paraId="3EF05589" w14:textId="77777777" w:rsidR="00602259" w:rsidRDefault="00602259" w:rsidP="007343CD">
      <w:pPr>
        <w:pStyle w:val="Chapter2title"/>
        <w:rPr>
          <w:rFonts w:ascii="Helvetica" w:hAnsi="Helvetica"/>
          <w:sz w:val="26"/>
        </w:rPr>
      </w:pPr>
    </w:p>
    <w:p w14:paraId="2CCE06FD" w14:textId="77777777" w:rsidR="00602259" w:rsidRDefault="00602259" w:rsidP="007343CD">
      <w:pPr>
        <w:pStyle w:val="Chapter2title"/>
        <w:rPr>
          <w:rFonts w:ascii="Helvetica" w:hAnsi="Helvetica"/>
          <w:sz w:val="26"/>
        </w:rPr>
      </w:pPr>
    </w:p>
    <w:p w14:paraId="42A9DEE1" w14:textId="30FB9DD7" w:rsidR="00602259" w:rsidRDefault="00602259" w:rsidP="007343CD">
      <w:pPr>
        <w:pStyle w:val="Chapter2title"/>
        <w:rPr>
          <w:rFonts w:ascii="Helvetica" w:hAnsi="Helvetica"/>
          <w:sz w:val="26"/>
        </w:rPr>
      </w:pPr>
    </w:p>
    <w:p w14:paraId="443E1871" w14:textId="57378F8D" w:rsidR="00602259" w:rsidRDefault="00602259" w:rsidP="007343CD">
      <w:pPr>
        <w:pStyle w:val="Chapter2title"/>
        <w:rPr>
          <w:rFonts w:ascii="Helvetica" w:hAnsi="Helvetica"/>
          <w:sz w:val="26"/>
        </w:rPr>
      </w:pPr>
    </w:p>
    <w:p w14:paraId="34A54273" w14:textId="37EEEB7E" w:rsidR="00602259" w:rsidRDefault="00602259" w:rsidP="007343CD">
      <w:pPr>
        <w:pStyle w:val="Chapter2title"/>
        <w:rPr>
          <w:rFonts w:ascii="Helvetica" w:hAnsi="Helvetica"/>
          <w:sz w:val="26"/>
        </w:rPr>
      </w:pPr>
    </w:p>
    <w:p w14:paraId="00D30DFA" w14:textId="010499A9" w:rsidR="00602259" w:rsidRDefault="00602259" w:rsidP="007343CD">
      <w:pPr>
        <w:pStyle w:val="Chapter2title"/>
        <w:rPr>
          <w:rFonts w:ascii="Helvetica" w:hAnsi="Helvetica"/>
          <w:sz w:val="26"/>
        </w:rPr>
      </w:pPr>
    </w:p>
    <w:p w14:paraId="19E6D4BF" w14:textId="2BD31DB7" w:rsidR="00602259" w:rsidRDefault="00602259" w:rsidP="007343CD">
      <w:pPr>
        <w:pStyle w:val="Chapter2title"/>
        <w:rPr>
          <w:rFonts w:ascii="Helvetica" w:hAnsi="Helvetica"/>
          <w:sz w:val="26"/>
        </w:rPr>
      </w:pPr>
    </w:p>
    <w:p w14:paraId="6AA072E1" w14:textId="75701440" w:rsidR="00540C2D" w:rsidRPr="00AE6119" w:rsidRDefault="00540C2D" w:rsidP="007343CD">
      <w:pPr>
        <w:pStyle w:val="Chapter2title"/>
        <w:rPr>
          <w:rFonts w:ascii="Helvetica" w:hAnsi="Helvetica"/>
          <w:bCs/>
          <w:sz w:val="26"/>
        </w:rPr>
      </w:pPr>
      <w:r w:rsidRPr="00AE6119">
        <w:rPr>
          <w:rFonts w:ascii="Helvetica" w:hAnsi="Helvetica"/>
          <w:sz w:val="26"/>
        </w:rPr>
        <w:lastRenderedPageBreak/>
        <w:t xml:space="preserve">Question </w:t>
      </w:r>
      <w:r w:rsidR="007343CD" w:rsidRPr="00AE6119">
        <w:rPr>
          <w:rFonts w:ascii="Helvetica" w:hAnsi="Helvetica"/>
          <w:sz w:val="26"/>
        </w:rPr>
        <w:t>1.</w:t>
      </w:r>
      <w:r w:rsidR="006665D4" w:rsidRPr="00AE6119">
        <w:rPr>
          <w:rFonts w:ascii="Helvetica" w:hAnsi="Helvetica"/>
          <w:sz w:val="26"/>
        </w:rPr>
        <w:t>2</w:t>
      </w:r>
    </w:p>
    <w:p w14:paraId="7FDFED25" w14:textId="15FBDFEE" w:rsidR="00AE6119" w:rsidRDefault="00540C2D" w:rsidP="007C564C">
      <w:r w:rsidRPr="00AE6119">
        <w:t>Analyze the results</w:t>
      </w:r>
      <w:r w:rsidR="008E0A75" w:rsidRPr="00AE6119">
        <w:t xml:space="preserve"> obtained. </w:t>
      </w:r>
    </w:p>
    <w:p w14:paraId="448A9F9B" w14:textId="77777777" w:rsidR="003B7CC7" w:rsidRPr="00AE6119" w:rsidRDefault="003B7CC7" w:rsidP="003B7CC7">
      <w:r w:rsidRPr="00AE6119">
        <w:t xml:space="preserve">Does the multipath presence have some effect on the autocorrelation function? </w:t>
      </w:r>
    </w:p>
    <w:p w14:paraId="7ACA78D6" w14:textId="77777777" w:rsidR="003B7CC7" w:rsidRDefault="003B7CC7" w:rsidP="007C564C"/>
    <w:p w14:paraId="712D01C7" w14:textId="7ECB0702" w:rsidR="004A3D16" w:rsidRDefault="00B269D9" w:rsidP="007C564C">
      <w:pPr>
        <w:rPr>
          <w:color w:val="C00000"/>
        </w:rPr>
      </w:pPr>
      <w:r>
        <w:rPr>
          <w:color w:val="C00000"/>
        </w:rPr>
        <w:t>First</w:t>
      </w:r>
      <w:r w:rsidR="00640FBF">
        <w:rPr>
          <w:color w:val="C00000"/>
        </w:rPr>
        <w:t>,</w:t>
      </w:r>
      <w:r w:rsidR="002E184A">
        <w:rPr>
          <w:color w:val="C00000"/>
        </w:rPr>
        <w:t xml:space="preserve"> </w:t>
      </w:r>
      <w:r>
        <w:rPr>
          <w:color w:val="C00000"/>
        </w:rPr>
        <w:t>we see that the resulting correlation function</w:t>
      </w:r>
      <w:r w:rsidR="00316FDB">
        <w:rPr>
          <w:color w:val="C00000"/>
        </w:rPr>
        <w:t>,</w:t>
      </w:r>
      <w:r>
        <w:rPr>
          <w:color w:val="C00000"/>
        </w:rPr>
        <w:t xml:space="preserve"> taking the 2 components into account</w:t>
      </w:r>
      <w:r w:rsidR="000C5B8C">
        <w:rPr>
          <w:color w:val="C00000"/>
        </w:rPr>
        <w:t xml:space="preserve">, </w:t>
      </w:r>
      <w:r w:rsidR="004A3D16">
        <w:rPr>
          <w:color w:val="C00000"/>
        </w:rPr>
        <w:t>is distorted in every case</w:t>
      </w:r>
      <w:r w:rsidR="00877CA4">
        <w:rPr>
          <w:color w:val="C00000"/>
        </w:rPr>
        <w:t xml:space="preserve"> due to </w:t>
      </w:r>
      <w:r w:rsidR="00316FDB">
        <w:rPr>
          <w:color w:val="C00000"/>
        </w:rPr>
        <w:t>the add</w:t>
      </w:r>
      <w:r w:rsidR="00DD7748">
        <w:rPr>
          <w:color w:val="C00000"/>
        </w:rPr>
        <w:t>itional</w:t>
      </w:r>
      <w:r w:rsidR="00316FDB">
        <w:rPr>
          <w:color w:val="C00000"/>
        </w:rPr>
        <w:t xml:space="preserve"> </w:t>
      </w:r>
      <w:r w:rsidR="00877CA4">
        <w:rPr>
          <w:color w:val="C00000"/>
        </w:rPr>
        <w:t>multipath</w:t>
      </w:r>
      <w:r w:rsidR="00316FDB">
        <w:rPr>
          <w:color w:val="C00000"/>
        </w:rPr>
        <w:t xml:space="preserve"> component</w:t>
      </w:r>
      <w:r w:rsidR="00DD7748">
        <w:rPr>
          <w:color w:val="C00000"/>
        </w:rPr>
        <w:t xml:space="preserve"> that comes with a certain delay, phase, and attenuated compared to LOS signal</w:t>
      </w:r>
      <w:r w:rsidR="00877CA4">
        <w:rPr>
          <w:color w:val="C00000"/>
        </w:rPr>
        <w:t xml:space="preserve">. </w:t>
      </w:r>
      <w:r w:rsidR="00317E06">
        <w:rPr>
          <w:color w:val="C00000"/>
        </w:rPr>
        <w:t>(So yes, the multipath presence has some effect on the function)</w:t>
      </w:r>
      <w:r w:rsidR="000A222F">
        <w:rPr>
          <w:color w:val="C00000"/>
        </w:rPr>
        <w:t xml:space="preserve">. </w:t>
      </w:r>
    </w:p>
    <w:p w14:paraId="56394F7D" w14:textId="77777777" w:rsidR="00DC6D76" w:rsidRDefault="00DC6D76" w:rsidP="007C564C">
      <w:pPr>
        <w:rPr>
          <w:color w:val="C00000"/>
        </w:rPr>
      </w:pPr>
    </w:p>
    <w:p w14:paraId="5C9D2C90" w14:textId="431A79ED" w:rsidR="00877CA4" w:rsidRDefault="00877CA4" w:rsidP="007C564C">
      <w:pPr>
        <w:rPr>
          <w:color w:val="C00000"/>
        </w:rPr>
      </w:pPr>
      <w:r>
        <w:rPr>
          <w:color w:val="C00000"/>
        </w:rPr>
        <w:t xml:space="preserve">For the GPS signal, we see that multipath interference is constructive (peak of result is higher than without multipath) when the phase delay is 0°, while it is destructive (peak is smaller) with a 180° </w:t>
      </w:r>
      <w:r w:rsidR="008B4693">
        <w:rPr>
          <w:color w:val="C00000"/>
        </w:rPr>
        <w:t>shift</w:t>
      </w:r>
      <w:r>
        <w:rPr>
          <w:color w:val="C00000"/>
        </w:rPr>
        <w:t xml:space="preserve">.  </w:t>
      </w:r>
      <w:r w:rsidR="00A96EB5">
        <w:rPr>
          <w:color w:val="C00000"/>
        </w:rPr>
        <w:t xml:space="preserve">We observe the opposite behavior with the Galileo signal. </w:t>
      </w:r>
    </w:p>
    <w:p w14:paraId="6586D8B1" w14:textId="0133DE5D" w:rsidR="003B7CC7" w:rsidRDefault="003B7CC7" w:rsidP="007C564C">
      <w:pPr>
        <w:rPr>
          <w:color w:val="C00000"/>
        </w:rPr>
      </w:pPr>
    </w:p>
    <w:p w14:paraId="3DE64404" w14:textId="53A50ECE" w:rsidR="003B7CC7" w:rsidRDefault="00DC6D76" w:rsidP="007C564C">
      <w:pPr>
        <w:rPr>
          <w:color w:val="C00000"/>
        </w:rPr>
      </w:pPr>
      <w:r>
        <w:rPr>
          <w:color w:val="C00000"/>
        </w:rPr>
        <w:t>One important thing to notice is that the impact of multipath looks more important on the GPS signal</w:t>
      </w:r>
      <w:r w:rsidR="00F0188B">
        <w:rPr>
          <w:color w:val="C00000"/>
        </w:rPr>
        <w:t xml:space="preserve"> in these settings</w:t>
      </w:r>
      <w:r>
        <w:rPr>
          <w:color w:val="C00000"/>
        </w:rPr>
        <w:t xml:space="preserve">. </w:t>
      </w:r>
      <w:r w:rsidR="00FD73E8">
        <w:rPr>
          <w:color w:val="C00000"/>
        </w:rPr>
        <w:t xml:space="preserve">The </w:t>
      </w:r>
      <w:proofErr w:type="spellStart"/>
      <w:r w:rsidR="00FD73E8">
        <w:rPr>
          <w:color w:val="C00000"/>
        </w:rPr>
        <w:t>pseudorange</w:t>
      </w:r>
      <w:proofErr w:type="spellEnd"/>
      <w:r w:rsidR="00FD73E8">
        <w:rPr>
          <w:color w:val="C00000"/>
        </w:rPr>
        <w:t xml:space="preserve"> error induced could be quite large. </w:t>
      </w:r>
      <w:r w:rsidR="00CE166A">
        <w:rPr>
          <w:color w:val="C00000"/>
        </w:rPr>
        <w:t>This is explained by the geometry of the</w:t>
      </w:r>
      <w:r w:rsidR="005646BC">
        <w:rPr>
          <w:color w:val="C00000"/>
        </w:rPr>
        <w:t xml:space="preserve"> different</w:t>
      </w:r>
      <w:r w:rsidR="00CE166A">
        <w:rPr>
          <w:color w:val="C00000"/>
        </w:rPr>
        <w:t xml:space="preserve"> correlation functions. </w:t>
      </w:r>
      <w:r w:rsidR="00640FBF">
        <w:rPr>
          <w:color w:val="C00000"/>
        </w:rPr>
        <w:t xml:space="preserve">With Galileo signal, for the particular delay of 0.6 chip, the multipath component affects only a side peak and not the main peak. </w:t>
      </w:r>
      <w:r w:rsidR="00BE0A0D">
        <w:rPr>
          <w:color w:val="C00000"/>
        </w:rPr>
        <w:t xml:space="preserve">If the delay was smaller, </w:t>
      </w:r>
      <w:r w:rsidR="001C5D65">
        <w:rPr>
          <w:color w:val="C00000"/>
        </w:rPr>
        <w:t xml:space="preserve">for instance 0.2 chip, there </w:t>
      </w:r>
      <w:r w:rsidR="00BE0A0D">
        <w:rPr>
          <w:color w:val="C00000"/>
        </w:rPr>
        <w:t>the main peak</w:t>
      </w:r>
      <w:r w:rsidR="001C5D65">
        <w:rPr>
          <w:color w:val="C00000"/>
        </w:rPr>
        <w:t xml:space="preserve"> of the BOC function</w:t>
      </w:r>
      <w:r w:rsidR="00BE0A0D">
        <w:rPr>
          <w:color w:val="C00000"/>
        </w:rPr>
        <w:t xml:space="preserve"> would be affected</w:t>
      </w:r>
      <w:r w:rsidR="001C5D65">
        <w:rPr>
          <w:color w:val="C00000"/>
        </w:rPr>
        <w:t xml:space="preserve">. </w:t>
      </w:r>
      <w:r w:rsidR="00BE0A0D">
        <w:rPr>
          <w:color w:val="C00000"/>
        </w:rPr>
        <w:t xml:space="preserve"> </w:t>
      </w:r>
      <w:r w:rsidR="001C5D65">
        <w:rPr>
          <w:color w:val="C00000"/>
        </w:rPr>
        <w:t xml:space="preserve">In this case the GPS composite signal would have an amplified almost perfect main peak.  </w:t>
      </w:r>
    </w:p>
    <w:p w14:paraId="02608CD8" w14:textId="77777777" w:rsidR="004A3D16" w:rsidRPr="004A3D16" w:rsidRDefault="004A3D16" w:rsidP="007C564C">
      <w:pPr>
        <w:rPr>
          <w:color w:val="C00000"/>
        </w:rPr>
      </w:pPr>
    </w:p>
    <w:p w14:paraId="78B642E5" w14:textId="77777777" w:rsidR="00AE6119" w:rsidRPr="00AE6119" w:rsidRDefault="00AE6119" w:rsidP="007C564C"/>
    <w:p w14:paraId="033153DD" w14:textId="77777777" w:rsidR="00AE6119" w:rsidRPr="00AE6119" w:rsidRDefault="00AE6119" w:rsidP="007C564C"/>
    <w:p w14:paraId="2864082B" w14:textId="15916EF9" w:rsidR="00540C2D" w:rsidRPr="00AE6119" w:rsidRDefault="008E0A75" w:rsidP="007C564C">
      <w:r w:rsidRPr="00AE6119">
        <w:t xml:space="preserve">Is it possible to analytically treat every multipath component separately? </w:t>
      </w:r>
    </w:p>
    <w:p w14:paraId="695B2A40" w14:textId="4D345898" w:rsidR="007C564C" w:rsidRPr="00AE6119" w:rsidRDefault="007C564C" w:rsidP="007C564C"/>
    <w:p w14:paraId="28D1A5DA" w14:textId="781AEF5B" w:rsidR="009B79E8" w:rsidRPr="002D6379" w:rsidRDefault="002D6379" w:rsidP="00AE6119">
      <w:pPr>
        <w:rPr>
          <w:color w:val="C00000"/>
          <w:shd w:val="clear" w:color="auto" w:fill="FFFFFF"/>
        </w:rPr>
      </w:pPr>
      <w:bookmarkStart w:id="23" w:name="_Toc346115069"/>
      <w:bookmarkStart w:id="24" w:name="_Toc215544645"/>
      <w:r>
        <w:rPr>
          <w:color w:val="C00000"/>
          <w:shd w:val="clear" w:color="auto" w:fill="FFFFFF"/>
        </w:rPr>
        <w:t>In practice, probably not.</w:t>
      </w:r>
      <w:r w:rsidR="001953B0">
        <w:rPr>
          <w:color w:val="C00000"/>
          <w:shd w:val="clear" w:color="auto" w:fill="FFFFFF"/>
        </w:rPr>
        <w:t xml:space="preserve"> They come with different attenuations, phases and delays</w:t>
      </w:r>
      <w:r w:rsidR="009102BB">
        <w:rPr>
          <w:color w:val="C00000"/>
          <w:shd w:val="clear" w:color="auto" w:fill="FFFFFF"/>
        </w:rPr>
        <w:t xml:space="preserve"> and it is probably difficult to identify each of them </w:t>
      </w:r>
      <w:r w:rsidR="004F158F">
        <w:rPr>
          <w:color w:val="C00000"/>
          <w:shd w:val="clear" w:color="auto" w:fill="FFFFFF"/>
        </w:rPr>
        <w:t>exactly</w:t>
      </w:r>
      <w:r w:rsidR="009102BB">
        <w:rPr>
          <w:color w:val="C00000"/>
          <w:shd w:val="clear" w:color="auto" w:fill="FFFFFF"/>
        </w:rPr>
        <w:t xml:space="preserve">. </w:t>
      </w:r>
    </w:p>
    <w:p w14:paraId="1CEFBEDD" w14:textId="77777777" w:rsidR="00044ADB" w:rsidRPr="00AE6119" w:rsidRDefault="00044ADB" w:rsidP="00AE6119">
      <w:pPr>
        <w:rPr>
          <w:shd w:val="clear" w:color="auto" w:fill="FFFFFF"/>
        </w:rPr>
      </w:pPr>
    </w:p>
    <w:p w14:paraId="22A20DD3" w14:textId="216CE093" w:rsidR="00AE6119" w:rsidRPr="00AE6119" w:rsidRDefault="00AE6119">
      <w:pPr>
        <w:jc w:val="left"/>
        <w:rPr>
          <w:b/>
          <w:sz w:val="30"/>
          <w:szCs w:val="36"/>
          <w:shd w:val="clear" w:color="auto" w:fill="FFFFFF"/>
          <w:lang w:eastAsia="de-CH"/>
        </w:rPr>
      </w:pPr>
      <w:r w:rsidRPr="00AE6119">
        <w:rPr>
          <w:sz w:val="30"/>
          <w:shd w:val="clear" w:color="auto" w:fill="FFFFFF"/>
        </w:rPr>
        <w:br w:type="page"/>
      </w:r>
    </w:p>
    <w:p w14:paraId="31BD678F" w14:textId="166B04C1" w:rsidR="00CE2C7E" w:rsidRPr="00AE6119" w:rsidRDefault="00907D77" w:rsidP="000F1C4F">
      <w:pPr>
        <w:pStyle w:val="Chapter1title"/>
        <w:shd w:val="clear" w:color="auto" w:fill="FFFFFF"/>
        <w:rPr>
          <w:b w:val="0"/>
          <w:sz w:val="30"/>
        </w:rPr>
      </w:pPr>
      <w:r w:rsidRPr="00AE6119">
        <w:rPr>
          <w:sz w:val="30"/>
          <w:shd w:val="clear" w:color="auto" w:fill="FFFFFF"/>
        </w:rPr>
        <w:lastRenderedPageBreak/>
        <w:t>Exercise 2</w:t>
      </w:r>
      <w:bookmarkEnd w:id="23"/>
      <w:r w:rsidRPr="00AE6119">
        <w:rPr>
          <w:sz w:val="30"/>
          <w:shd w:val="clear" w:color="auto" w:fill="FFFFFF"/>
        </w:rPr>
        <w:t>:</w:t>
      </w:r>
      <w:r w:rsidRPr="00AE6119">
        <w:rPr>
          <w:sz w:val="30"/>
        </w:rPr>
        <w:t xml:space="preserve"> </w:t>
      </w:r>
      <w:r w:rsidR="00540C2D" w:rsidRPr="00AE6119">
        <w:rPr>
          <w:sz w:val="30"/>
          <w:szCs w:val="24"/>
        </w:rPr>
        <w:t>Multipath Error</w:t>
      </w:r>
    </w:p>
    <w:p w14:paraId="5C97E6F0" w14:textId="27FEFB10" w:rsidR="00C43199" w:rsidRPr="00AE6119" w:rsidRDefault="00C43199" w:rsidP="007C564C">
      <w:r w:rsidRPr="00AE6119">
        <w:t>We assume that t</w:t>
      </w:r>
      <w:r w:rsidR="00596DD3" w:rsidRPr="00AE6119">
        <w:t>he code discriminator function used in our</w:t>
      </w:r>
      <w:r w:rsidRPr="00AE6119">
        <w:t xml:space="preserve"> GNSS receiver is </w:t>
      </w:r>
      <w:r w:rsidR="00596DD3" w:rsidRPr="00AE6119">
        <w:t>the</w:t>
      </w:r>
      <w:r w:rsidR="00344778" w:rsidRPr="00AE6119">
        <w:t xml:space="preserve"> </w:t>
      </w:r>
      <w:r w:rsidR="00344778" w:rsidRPr="00AE6119">
        <w:rPr>
          <w:b/>
        </w:rPr>
        <w:t>coherent dot product</w:t>
      </w:r>
      <w:r w:rsidR="00596DD3" w:rsidRPr="00AE6119">
        <w:rPr>
          <w:b/>
        </w:rPr>
        <w:t xml:space="preserve"> </w:t>
      </w:r>
      <w:r w:rsidR="00596DD3" w:rsidRPr="00AE6119">
        <w:t>function</w:t>
      </w:r>
      <w:r w:rsidR="00D85A28" w:rsidRPr="00AE6119">
        <w:t>, described as</w:t>
      </w:r>
      <w:r w:rsidRPr="00AE6119">
        <w:t>:</w:t>
      </w:r>
    </w:p>
    <w:p w14:paraId="4A835E34" w14:textId="77777777" w:rsidR="00C43199" w:rsidRPr="00AE6119" w:rsidRDefault="00C43199" w:rsidP="00C43199">
      <w:pPr>
        <w:rPr>
          <w:sz w:val="22"/>
        </w:rPr>
      </w:pPr>
    </w:p>
    <w:p w14:paraId="2CC1C2A4" w14:textId="33A9F995" w:rsidR="00C43199" w:rsidRPr="00AE6119" w:rsidRDefault="00C43199" w:rsidP="00C43199">
      <w:pPr>
        <w:jc w:val="center"/>
        <w:rPr>
          <w:sz w:val="22"/>
        </w:rPr>
      </w:pPr>
      <m:oMath>
        <m:r>
          <w:rPr>
            <w:rFonts w:ascii="Cambria Math" w:hAnsi="Cambria Math"/>
            <w:sz w:val="22"/>
          </w:rPr>
          <m:t>Discr=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f>
              <m:fPr>
                <m:ctrlPr>
                  <w:rPr>
                    <w:rFonts w:ascii="Cambria Math" w:hAnsi="Cambria Math"/>
                    <w:i/>
                    <w:sz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2"/>
                  </w:rPr>
                  <m:t>2</m:t>
                </m:r>
              </m:den>
            </m:f>
            <m:r>
              <w:rPr>
                <w:rFonts w:ascii="Cambria Math" w:hAnsi="Cambria Math"/>
                <w:sz w:val="22"/>
              </w:rPr>
              <m:t>I</m:t>
            </m:r>
          </m:e>
          <m:sub>
            <m:r>
              <w:rPr>
                <w:rFonts w:ascii="Cambria Math" w:hAnsi="Cambria Math"/>
                <w:sz w:val="22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E</m:t>
                </m:r>
              </m:sub>
            </m:sSub>
            <m:r>
              <w:rPr>
                <w:rFonts w:ascii="Cambria Math" w:hAnsi="Cambria Math"/>
                <w:sz w:val="2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L</m:t>
                </m:r>
              </m:sub>
            </m:sSub>
          </m:e>
        </m:d>
      </m:oMath>
      <w:r w:rsidRPr="00AE6119">
        <w:rPr>
          <w:sz w:val="22"/>
        </w:rPr>
        <w:tab/>
        <w:t>(</w:t>
      </w:r>
      <w:r w:rsidR="007C564C" w:rsidRPr="00AE6119">
        <w:rPr>
          <w:sz w:val="22"/>
        </w:rPr>
        <w:t>2</w:t>
      </w:r>
      <w:r w:rsidRPr="00AE6119">
        <w:rPr>
          <w:sz w:val="22"/>
        </w:rPr>
        <w:t>)</w:t>
      </w:r>
    </w:p>
    <w:p w14:paraId="2054C793" w14:textId="77777777" w:rsidR="00C43199" w:rsidRPr="00AE6119" w:rsidRDefault="00C43199" w:rsidP="00C43199">
      <w:pPr>
        <w:rPr>
          <w:sz w:val="22"/>
        </w:rPr>
      </w:pPr>
    </w:p>
    <w:p w14:paraId="14213284" w14:textId="4B322978" w:rsidR="00C43199" w:rsidRPr="00AE6119" w:rsidRDefault="00C43199" w:rsidP="00C43199">
      <w:r w:rsidRPr="00AE6119">
        <w:t xml:space="preserve">where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P</m:t>
            </m:r>
          </m:sub>
        </m:sSub>
        <m:r>
          <w:rPr>
            <w:rFonts w:ascii="Cambria Math" w:hAnsi="Cambria Math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E</m:t>
            </m:r>
          </m:sub>
        </m:sSub>
      </m:oMath>
      <w:r w:rsidRPr="00AE6119"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L</m:t>
            </m:r>
          </m:sub>
        </m:sSub>
      </m:oMath>
      <w:r w:rsidRPr="00AE6119">
        <w:rPr>
          <w:sz w:val="22"/>
          <w:szCs w:val="22"/>
        </w:rPr>
        <w:t xml:space="preserve"> </w:t>
      </w:r>
      <w:r w:rsidRPr="00AE6119">
        <w:t xml:space="preserve">are the output of the in-phase </w:t>
      </w:r>
      <w:r w:rsidR="009B0E1B" w:rsidRPr="00AE6119">
        <w:t xml:space="preserve">component </w:t>
      </w:r>
      <w:r w:rsidRPr="00AE6119">
        <w:t xml:space="preserve">of the </w:t>
      </w:r>
      <w:r w:rsidR="009B0E1B" w:rsidRPr="00AE6119">
        <w:t xml:space="preserve">prompt, </w:t>
      </w:r>
      <w:r w:rsidRPr="00AE6119">
        <w:t>early and late correlators</w:t>
      </w:r>
      <w:r w:rsidR="00D85A28" w:rsidRPr="00AE6119">
        <w:t>, respectively</w:t>
      </w:r>
      <w:r w:rsidRPr="00AE6119">
        <w:t>. During</w:t>
      </w:r>
      <w:r w:rsidR="00AA3ADB" w:rsidRPr="00AE6119">
        <w:t xml:space="preserve"> the</w:t>
      </w:r>
      <w:r w:rsidRPr="00AE6119">
        <w:t xml:space="preserve"> tracking</w:t>
      </w:r>
      <w:r w:rsidR="00AA3ADB" w:rsidRPr="00AE6119">
        <w:t xml:space="preserve"> stage</w:t>
      </w:r>
      <w:r w:rsidRPr="00AE6119">
        <w:t xml:space="preserve">, </w:t>
      </w:r>
      <w:r w:rsidR="00AA3ADB" w:rsidRPr="00AE6119">
        <w:t>the PLL keep</w:t>
      </w:r>
      <w:r w:rsidR="009B0E1B" w:rsidRPr="00AE6119">
        <w:t>s</w:t>
      </w:r>
      <w:r w:rsidR="00AA3ADB" w:rsidRPr="00AE6119">
        <w:t xml:space="preserve"> all</w:t>
      </w:r>
      <w:r w:rsidRPr="00AE6119">
        <w:t xml:space="preserve"> the energy of the</w:t>
      </w:r>
      <w:r w:rsidR="00AA3ADB" w:rsidRPr="00AE6119">
        <w:t xml:space="preserve"> received</w:t>
      </w:r>
      <w:r w:rsidRPr="00AE6119">
        <w:t xml:space="preserve"> signal on the in-phase component. The correlator spacing is equal to</w:t>
      </w:r>
      <w:r w:rsidRPr="00AE6119">
        <w:rPr>
          <w:position w:val="-6"/>
          <w:sz w:val="22"/>
        </w:rPr>
        <w:object w:dxaOrig="220" w:dyaOrig="279" w14:anchorId="58695969">
          <v:shape id="_x0000_i1059" type="#_x0000_t75" style="width:7.5pt;height:14.25pt" o:ole="">
            <v:imagedata r:id="rId17" o:title=""/>
          </v:shape>
          <o:OLEObject Type="Embed" ProgID="Equation.DSMT4" ShapeID="_x0000_i1059" DrawAspect="Content" ObjectID="_1650019281" r:id="rId18"/>
        </w:object>
      </w:r>
      <w:r w:rsidRPr="00AE6119">
        <w:rPr>
          <w:sz w:val="22"/>
        </w:rPr>
        <w:t>.</w:t>
      </w:r>
    </w:p>
    <w:p w14:paraId="5830490B" w14:textId="77777777" w:rsidR="00A70BB3" w:rsidRPr="00AE6119" w:rsidRDefault="00A70BB3" w:rsidP="00A70BB3">
      <w:pPr>
        <w:rPr>
          <w:sz w:val="22"/>
        </w:rPr>
      </w:pPr>
    </w:p>
    <w:p w14:paraId="1D7B71C0" w14:textId="7E603084" w:rsidR="00907D77" w:rsidRPr="00AE6119" w:rsidRDefault="00907D77" w:rsidP="00C32E7F">
      <w:pPr>
        <w:pStyle w:val="Chapter2title"/>
        <w:rPr>
          <w:rFonts w:ascii="Helvetica" w:hAnsi="Helvetica"/>
          <w:bCs/>
          <w:sz w:val="26"/>
        </w:rPr>
      </w:pPr>
      <w:r w:rsidRPr="00AE6119">
        <w:rPr>
          <w:rFonts w:ascii="Helvetica" w:hAnsi="Helvetica"/>
          <w:sz w:val="26"/>
        </w:rPr>
        <w:t xml:space="preserve">Question </w:t>
      </w:r>
      <w:r w:rsidR="00236691" w:rsidRPr="00AE6119">
        <w:rPr>
          <w:rFonts w:ascii="Helvetica" w:hAnsi="Helvetica"/>
          <w:sz w:val="26"/>
        </w:rPr>
        <w:t>2.</w:t>
      </w:r>
      <w:r w:rsidR="007C564C" w:rsidRPr="00AE6119">
        <w:rPr>
          <w:rFonts w:ascii="Helvetica" w:hAnsi="Helvetica"/>
          <w:sz w:val="26"/>
        </w:rPr>
        <w:t>1</w:t>
      </w:r>
    </w:p>
    <w:p w14:paraId="32821940" w14:textId="77777777" w:rsidR="00AE6119" w:rsidRPr="00AE6119" w:rsidRDefault="00AE6119" w:rsidP="00AE6119">
      <w:r w:rsidRPr="00AE6119">
        <w:t xml:space="preserve">As seen in the course, due to the presence of a multipath, the correlation function may be distorted and thereby induce a </w:t>
      </w:r>
      <w:proofErr w:type="spellStart"/>
      <w:r w:rsidRPr="00AE6119">
        <w:t>pseudorange</w:t>
      </w:r>
      <w:proofErr w:type="spellEnd"/>
      <w:r w:rsidRPr="00AE6119">
        <w:t xml:space="preserve"> or code delay error, as can be seen in the plotted example below:</w:t>
      </w:r>
    </w:p>
    <w:p w14:paraId="440F74A1" w14:textId="77777777" w:rsidR="00AE6119" w:rsidRPr="00AE6119" w:rsidRDefault="00AE6119" w:rsidP="00AE6119">
      <w:pPr>
        <w:jc w:val="center"/>
      </w:pPr>
      <w:r w:rsidRPr="00AE6119">
        <w:rPr>
          <w:noProof/>
        </w:rPr>
        <w:drawing>
          <wp:inline distT="0" distB="0" distL="0" distR="0" wp14:anchorId="6659EC80" wp14:editId="22D2E336">
            <wp:extent cx="4289006" cy="3012722"/>
            <wp:effectExtent l="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169" cy="3023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FFA302A" w14:textId="77777777" w:rsidR="00AE6119" w:rsidRPr="00AE6119" w:rsidRDefault="00AE6119" w:rsidP="00AE6119"/>
    <w:p w14:paraId="5C166F68" w14:textId="77777777" w:rsidR="00AE6119" w:rsidRPr="00AE6119" w:rsidRDefault="00AE6119" w:rsidP="00AE6119">
      <w:pPr>
        <w:rPr>
          <w:sz w:val="22"/>
        </w:rPr>
      </w:pPr>
      <w:r w:rsidRPr="00AE6119">
        <w:t xml:space="preserve">Use the </w:t>
      </w:r>
      <w:proofErr w:type="spellStart"/>
      <w:r w:rsidRPr="00AE6119">
        <w:rPr>
          <w:rFonts w:ascii="Courier New" w:hAnsi="Courier New" w:cs="Courier New"/>
          <w:sz w:val="18"/>
          <w:szCs w:val="20"/>
        </w:rPr>
        <w:t>plot_discriminator</w:t>
      </w:r>
      <w:proofErr w:type="spellEnd"/>
      <w:r w:rsidRPr="00AE6119">
        <w:rPr>
          <w:rFonts w:cs="Courier New"/>
          <w:sz w:val="18"/>
          <w:szCs w:val="20"/>
        </w:rPr>
        <w:t xml:space="preserve"> </w:t>
      </w:r>
      <w:r w:rsidRPr="00AE6119">
        <w:t xml:space="preserve">function to plot the discriminator output of the coherent dot product discriminator for </w:t>
      </w:r>
      <m:oMath>
        <m:r>
          <w:rPr>
            <w:rFonts w:ascii="Cambria Math" w:hAnsi="Cambria Math"/>
          </w:rPr>
          <m:t>d=1</m:t>
        </m:r>
      </m:oMath>
      <w:r w:rsidRPr="00AE6119">
        <w:t xml:space="preserve"> of a LOS component, and a LOS + multipath component, assuming first a GPS L1 BPSK received signal, and then a Galileo E1 </w:t>
      </w:r>
      <w:proofErr w:type="gramStart"/>
      <w:r w:rsidRPr="00AE6119">
        <w:t>BOC(</w:t>
      </w:r>
      <w:proofErr w:type="gramEnd"/>
      <w:r w:rsidRPr="00AE6119">
        <w:t xml:space="preserve">1,1) signal. (Multipath Parameters: MSAR=0.5,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AE6119">
        <w:t xml:space="preserve">= 0.5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AE6119">
        <w:t>= 0).</w:t>
      </w:r>
    </w:p>
    <w:p w14:paraId="63BCD2CE" w14:textId="77777777" w:rsidR="00AE6119" w:rsidRPr="00AE6119" w:rsidRDefault="00AE6119" w:rsidP="00AE6119">
      <w:pPr>
        <w:autoSpaceDE w:val="0"/>
        <w:autoSpaceDN w:val="0"/>
        <w:adjustRightInd w:val="0"/>
        <w:rPr>
          <w:sz w:val="22"/>
        </w:rPr>
      </w:pPr>
    </w:p>
    <w:p w14:paraId="5DF0037F" w14:textId="344F4849" w:rsidR="00AE6119" w:rsidRPr="00AE6119" w:rsidRDefault="008F0040" w:rsidP="00AE6119">
      <w:pPr>
        <w:rPr>
          <w:szCs w:val="20"/>
        </w:rPr>
      </w:pPr>
      <w:r>
        <w:rPr>
          <w:noProof/>
          <w:szCs w:val="20"/>
        </w:rPr>
        <w:drawing>
          <wp:anchor distT="0" distB="0" distL="114300" distR="114300" simplePos="0" relativeHeight="251673600" behindDoc="0" locked="0" layoutInCell="1" allowOverlap="1" wp14:anchorId="2F51577D" wp14:editId="4CE35371">
            <wp:simplePos x="0" y="0"/>
            <wp:positionH relativeFrom="column">
              <wp:posOffset>3058795</wp:posOffset>
            </wp:positionH>
            <wp:positionV relativeFrom="paragraph">
              <wp:posOffset>295910</wp:posOffset>
            </wp:positionV>
            <wp:extent cx="2946400" cy="2209165"/>
            <wp:effectExtent l="0" t="0" r="6350" b="635"/>
            <wp:wrapSquare wrapText="bothSides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iscriminator_output_Galileo_BOC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6119" w:rsidRPr="00AE6119">
        <w:rPr>
          <w:szCs w:val="20"/>
        </w:rPr>
        <w:t>Put the 2 plots (including clear legends) here:</w:t>
      </w:r>
    </w:p>
    <w:p w14:paraId="5BC31718" w14:textId="015EFE52" w:rsidR="00AE6119" w:rsidRPr="00AE6119" w:rsidRDefault="008F0040" w:rsidP="00AE6119">
      <w:pPr>
        <w:rPr>
          <w:szCs w:val="20"/>
        </w:rPr>
      </w:pPr>
      <w:r>
        <w:rPr>
          <w:noProof/>
          <w:szCs w:val="20"/>
        </w:rPr>
        <w:drawing>
          <wp:anchor distT="0" distB="0" distL="114300" distR="114300" simplePos="0" relativeHeight="251671552" behindDoc="0" locked="0" layoutInCell="1" allowOverlap="1" wp14:anchorId="604B97B6" wp14:editId="3D397023">
            <wp:simplePos x="0" y="0"/>
            <wp:positionH relativeFrom="margin">
              <wp:posOffset>0</wp:posOffset>
            </wp:positionH>
            <wp:positionV relativeFrom="paragraph">
              <wp:posOffset>99695</wp:posOffset>
            </wp:positionV>
            <wp:extent cx="2962275" cy="2221230"/>
            <wp:effectExtent l="0" t="0" r="9525" b="7620"/>
            <wp:wrapSquare wrapText="bothSides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iscriminator_output_GPS_BPSK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2A2F" w:rsidRPr="00AE6119">
        <w:rPr>
          <w:rFonts w:ascii="Tahoma" w:hAnsi="Tahoma" w:cs="Tahom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6C700389" wp14:editId="14034F0C">
                <wp:simplePos x="0" y="0"/>
                <wp:positionH relativeFrom="margin">
                  <wp:align>right</wp:align>
                </wp:positionH>
                <wp:positionV relativeFrom="paragraph">
                  <wp:posOffset>83185</wp:posOffset>
                </wp:positionV>
                <wp:extent cx="6115050" cy="2457450"/>
                <wp:effectExtent l="0" t="0" r="19050" b="19050"/>
                <wp:wrapNone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2457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775A3B" w14:textId="78B9AD70" w:rsidR="00952A2F" w:rsidRPr="00107D21" w:rsidRDefault="00952A2F" w:rsidP="00952A2F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</w:p>
                          <w:p w14:paraId="20CD85E4" w14:textId="614B31E1" w:rsidR="009B79E8" w:rsidRPr="00107D21" w:rsidRDefault="009B79E8" w:rsidP="009B79E8">
                            <w:pPr>
                              <w:jc w:val="center"/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700389" id="Text Box 46" o:spid="_x0000_s1054" type="#_x0000_t202" style="position:absolute;left:0;text-align:left;margin-left:430.3pt;margin-top:6.55pt;width:481.5pt;height:193.5pt;z-index:-2516439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">
                <v:textbox>
                  <w:txbxContent>
                    <w:p w14:paraId="7F775A3B" w14:textId="78B9AD70" w:rsidR="00952A2F" w:rsidRPr="00107D21" w:rsidRDefault="00952A2F" w:rsidP="00952A2F">
                      <w:pPr>
                        <w:rPr>
                          <w:rFonts w:ascii="Tahoma" w:hAnsi="Tahoma" w:cs="Tahoma"/>
                          <w:szCs w:val="20"/>
                        </w:rPr>
                      </w:pPr>
                    </w:p>
                    <w:p w14:paraId="20CD85E4" w14:textId="614B31E1" w:rsidR="009B79E8" w:rsidRPr="00107D21" w:rsidRDefault="009B79E8" w:rsidP="009B79E8">
                      <w:pPr>
                        <w:jc w:val="center"/>
                        <w:rPr>
                          <w:rFonts w:ascii="Tahoma" w:hAnsi="Tahoma" w:cs="Tahoma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F99E5C" w14:textId="3DAAF19D" w:rsidR="009B79E8" w:rsidRPr="00AE6119" w:rsidRDefault="008F0040" w:rsidP="00640A5A">
      <w:pPr>
        <w:rPr>
          <w:sz w:val="22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4263A6" wp14:editId="0D717419">
                <wp:simplePos x="0" y="0"/>
                <wp:positionH relativeFrom="column">
                  <wp:posOffset>277495</wp:posOffset>
                </wp:positionH>
                <wp:positionV relativeFrom="paragraph">
                  <wp:posOffset>2185035</wp:posOffset>
                </wp:positionV>
                <wp:extent cx="2428875" cy="238125"/>
                <wp:effectExtent l="0" t="0" r="0" b="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765600" w14:textId="54536169" w:rsidR="00952A2F" w:rsidRPr="008F0040" w:rsidRDefault="00952A2F" w:rsidP="008F0040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22"/>
                                <w:lang w:val="fr-BE"/>
                              </w:rPr>
                            </w:pPr>
                            <w:r w:rsidRPr="008F0040">
                              <w:rPr>
                                <w:b/>
                                <w:bCs/>
                                <w:sz w:val="18"/>
                                <w:szCs w:val="22"/>
                                <w:lang w:val="fr-BE"/>
                              </w:rPr>
                              <w:t>GPS E1 BPSK signal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263A6" id="Zone de texte 22" o:spid="_x0000_s1055" type="#_x0000_t202" style="position:absolute;left:0;text-align:left;margin-left:21.85pt;margin-top:172.05pt;width:191.25pt;height:18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" filled="f" stroked="f" strokeweight=".5pt">
                <v:textbox>
                  <w:txbxContent>
                    <w:p w14:paraId="7D765600" w14:textId="54536169" w:rsidR="00952A2F" w:rsidRPr="008F0040" w:rsidRDefault="00952A2F" w:rsidP="008F0040">
                      <w:pPr>
                        <w:jc w:val="center"/>
                        <w:rPr>
                          <w:b/>
                          <w:bCs/>
                          <w:sz w:val="18"/>
                          <w:szCs w:val="22"/>
                          <w:lang w:val="fr-BE"/>
                        </w:rPr>
                      </w:pPr>
                      <w:r w:rsidRPr="008F0040">
                        <w:rPr>
                          <w:b/>
                          <w:bCs/>
                          <w:sz w:val="18"/>
                          <w:szCs w:val="22"/>
                          <w:lang w:val="fr-BE"/>
                        </w:rPr>
                        <w:t>GPS E1 BPSK signal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98440D" wp14:editId="3373674A">
                <wp:simplePos x="0" y="0"/>
                <wp:positionH relativeFrom="column">
                  <wp:posOffset>3401695</wp:posOffset>
                </wp:positionH>
                <wp:positionV relativeFrom="paragraph">
                  <wp:posOffset>2204085</wp:posOffset>
                </wp:positionV>
                <wp:extent cx="2428875" cy="238125"/>
                <wp:effectExtent l="0" t="0" r="0" b="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E19070" w14:textId="745CA343" w:rsidR="008F0040" w:rsidRPr="008F0040" w:rsidRDefault="008F0040" w:rsidP="008F0040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22"/>
                                <w:lang w:val="fr-BE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22"/>
                                <w:lang w:val="fr-BE"/>
                              </w:rPr>
                              <w:t>Galileo BOC</w:t>
                            </w:r>
                            <w:r w:rsidRPr="008F0040">
                              <w:rPr>
                                <w:b/>
                                <w:bCs/>
                                <w:sz w:val="18"/>
                                <w:szCs w:val="22"/>
                                <w:lang w:val="fr-BE"/>
                              </w:rPr>
                              <w:t xml:space="preserve"> signal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8440D" id="Zone de texte 23" o:spid="_x0000_s1056" type="#_x0000_t202" style="position:absolute;left:0;text-align:left;margin-left:267.85pt;margin-top:173.55pt;width:191.25pt;height:18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" filled="f" stroked="f" strokeweight=".5pt">
                <v:textbox>
                  <w:txbxContent>
                    <w:p w14:paraId="6BE19070" w14:textId="745CA343" w:rsidR="008F0040" w:rsidRPr="008F0040" w:rsidRDefault="008F0040" w:rsidP="008F0040">
                      <w:pPr>
                        <w:jc w:val="center"/>
                        <w:rPr>
                          <w:b/>
                          <w:bCs/>
                          <w:sz w:val="18"/>
                          <w:szCs w:val="22"/>
                          <w:lang w:val="fr-BE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22"/>
                          <w:lang w:val="fr-BE"/>
                        </w:rPr>
                        <w:t>Galileo BOC</w:t>
                      </w:r>
                      <w:r w:rsidRPr="008F0040">
                        <w:rPr>
                          <w:b/>
                          <w:bCs/>
                          <w:sz w:val="18"/>
                          <w:szCs w:val="22"/>
                          <w:lang w:val="fr-BE"/>
                        </w:rPr>
                        <w:t xml:space="preserve"> signal</w:t>
                      </w:r>
                    </w:p>
                  </w:txbxContent>
                </v:textbox>
              </v:shape>
            </w:pict>
          </mc:Fallback>
        </mc:AlternateContent>
      </w:r>
    </w:p>
    <w:p w14:paraId="269868B3" w14:textId="6CEB583C" w:rsidR="00640A5A" w:rsidRPr="00AE6119" w:rsidRDefault="00640A5A" w:rsidP="00640A5A">
      <w:pPr>
        <w:rPr>
          <w:sz w:val="22"/>
        </w:rPr>
      </w:pPr>
    </w:p>
    <w:p w14:paraId="71805B22" w14:textId="58A0AA97" w:rsidR="00AE6119" w:rsidRPr="00AE6119" w:rsidRDefault="00AE6119" w:rsidP="00640A5A">
      <w:pPr>
        <w:rPr>
          <w:sz w:val="22"/>
        </w:rPr>
      </w:pPr>
    </w:p>
    <w:p w14:paraId="510C2C14" w14:textId="4CCE92A6" w:rsidR="00952A2F" w:rsidRDefault="00952A2F" w:rsidP="00236691">
      <w:pPr>
        <w:pStyle w:val="Chapter2title"/>
        <w:rPr>
          <w:rFonts w:ascii="Helvetica" w:hAnsi="Helvetica"/>
          <w:sz w:val="26"/>
        </w:rPr>
      </w:pPr>
    </w:p>
    <w:p w14:paraId="3DF09486" w14:textId="66117EB5" w:rsidR="00952A2F" w:rsidRDefault="00952A2F" w:rsidP="00236691">
      <w:pPr>
        <w:pStyle w:val="Chapter2title"/>
        <w:rPr>
          <w:rFonts w:ascii="Helvetica" w:hAnsi="Helvetica"/>
          <w:sz w:val="26"/>
        </w:rPr>
      </w:pPr>
    </w:p>
    <w:p w14:paraId="02F29CBF" w14:textId="0A6B29B4" w:rsidR="00952A2F" w:rsidRDefault="00952A2F" w:rsidP="00236691">
      <w:pPr>
        <w:pStyle w:val="Chapter2title"/>
        <w:rPr>
          <w:rFonts w:ascii="Helvetica" w:hAnsi="Helvetica"/>
          <w:sz w:val="26"/>
        </w:rPr>
      </w:pPr>
    </w:p>
    <w:p w14:paraId="6A8432CC" w14:textId="071D1C10" w:rsidR="00952A2F" w:rsidRDefault="00952A2F" w:rsidP="00236691">
      <w:pPr>
        <w:pStyle w:val="Chapter2title"/>
        <w:rPr>
          <w:rFonts w:ascii="Helvetica" w:hAnsi="Helvetica"/>
          <w:sz w:val="26"/>
        </w:rPr>
      </w:pPr>
    </w:p>
    <w:p w14:paraId="77AD78FE" w14:textId="4DD855A0" w:rsidR="00952A2F" w:rsidRDefault="00952A2F" w:rsidP="00236691">
      <w:pPr>
        <w:pStyle w:val="Chapter2title"/>
        <w:rPr>
          <w:rFonts w:ascii="Helvetica" w:hAnsi="Helvetica"/>
          <w:sz w:val="26"/>
        </w:rPr>
      </w:pPr>
    </w:p>
    <w:p w14:paraId="228F19CB" w14:textId="3FAF4FA4" w:rsidR="00952A2F" w:rsidRDefault="00952A2F" w:rsidP="00236691">
      <w:pPr>
        <w:pStyle w:val="Chapter2title"/>
        <w:rPr>
          <w:rFonts w:ascii="Helvetica" w:hAnsi="Helvetica"/>
          <w:sz w:val="26"/>
        </w:rPr>
      </w:pPr>
    </w:p>
    <w:p w14:paraId="50DB4CDA" w14:textId="5055BA08" w:rsidR="00952A2F" w:rsidRDefault="00952A2F" w:rsidP="00236691">
      <w:pPr>
        <w:pStyle w:val="Chapter2title"/>
        <w:rPr>
          <w:rFonts w:ascii="Helvetica" w:hAnsi="Helvetica"/>
          <w:sz w:val="26"/>
        </w:rPr>
      </w:pPr>
    </w:p>
    <w:p w14:paraId="524A1755" w14:textId="77777777" w:rsidR="00952A2F" w:rsidRDefault="00952A2F" w:rsidP="00236691">
      <w:pPr>
        <w:pStyle w:val="Chapter2title"/>
        <w:rPr>
          <w:rFonts w:ascii="Helvetica" w:hAnsi="Helvetica"/>
          <w:sz w:val="26"/>
        </w:rPr>
      </w:pPr>
    </w:p>
    <w:p w14:paraId="368EA0A6" w14:textId="77777777" w:rsidR="00952A2F" w:rsidRDefault="00952A2F" w:rsidP="00236691">
      <w:pPr>
        <w:pStyle w:val="Chapter2title"/>
        <w:rPr>
          <w:rFonts w:ascii="Helvetica" w:hAnsi="Helvetica"/>
          <w:sz w:val="26"/>
        </w:rPr>
      </w:pPr>
    </w:p>
    <w:p w14:paraId="10F4EC58" w14:textId="77777777" w:rsidR="00952A2F" w:rsidRDefault="00952A2F" w:rsidP="00236691">
      <w:pPr>
        <w:pStyle w:val="Chapter2title"/>
        <w:rPr>
          <w:rFonts w:ascii="Helvetica" w:hAnsi="Helvetica"/>
          <w:sz w:val="26"/>
        </w:rPr>
      </w:pPr>
    </w:p>
    <w:p w14:paraId="03479880" w14:textId="77777777" w:rsidR="00952A2F" w:rsidRDefault="00952A2F" w:rsidP="00236691">
      <w:pPr>
        <w:pStyle w:val="Chapter2title"/>
        <w:rPr>
          <w:rFonts w:ascii="Helvetica" w:hAnsi="Helvetica"/>
          <w:sz w:val="26"/>
        </w:rPr>
      </w:pPr>
    </w:p>
    <w:p w14:paraId="09C90469" w14:textId="77777777" w:rsidR="00952A2F" w:rsidRDefault="00952A2F" w:rsidP="00236691">
      <w:pPr>
        <w:pStyle w:val="Chapter2title"/>
        <w:rPr>
          <w:rFonts w:ascii="Helvetica" w:hAnsi="Helvetica"/>
          <w:sz w:val="26"/>
        </w:rPr>
      </w:pPr>
    </w:p>
    <w:p w14:paraId="3E4B2CFD" w14:textId="77777777" w:rsidR="00952A2F" w:rsidRDefault="00952A2F" w:rsidP="00236691">
      <w:pPr>
        <w:pStyle w:val="Chapter2title"/>
        <w:rPr>
          <w:rFonts w:ascii="Helvetica" w:hAnsi="Helvetica"/>
          <w:sz w:val="26"/>
        </w:rPr>
      </w:pPr>
    </w:p>
    <w:p w14:paraId="40928B7E" w14:textId="77777777" w:rsidR="00952A2F" w:rsidRDefault="00952A2F" w:rsidP="00236691">
      <w:pPr>
        <w:pStyle w:val="Chapter2title"/>
        <w:rPr>
          <w:rFonts w:ascii="Helvetica" w:hAnsi="Helvetica"/>
          <w:sz w:val="26"/>
        </w:rPr>
      </w:pPr>
    </w:p>
    <w:p w14:paraId="45129F96" w14:textId="77777777" w:rsidR="00952A2F" w:rsidRDefault="00952A2F" w:rsidP="00236691">
      <w:pPr>
        <w:pStyle w:val="Chapter2title"/>
        <w:rPr>
          <w:rFonts w:ascii="Helvetica" w:hAnsi="Helvetica"/>
          <w:sz w:val="26"/>
        </w:rPr>
      </w:pPr>
    </w:p>
    <w:p w14:paraId="4FF8FA1B" w14:textId="77777777" w:rsidR="00952A2F" w:rsidRDefault="00952A2F" w:rsidP="00236691">
      <w:pPr>
        <w:pStyle w:val="Chapter2title"/>
        <w:rPr>
          <w:rFonts w:ascii="Helvetica" w:hAnsi="Helvetica"/>
          <w:sz w:val="26"/>
        </w:rPr>
      </w:pPr>
    </w:p>
    <w:p w14:paraId="11D9BE0D" w14:textId="77777777" w:rsidR="00952A2F" w:rsidRDefault="00952A2F" w:rsidP="00236691">
      <w:pPr>
        <w:pStyle w:val="Chapter2title"/>
        <w:rPr>
          <w:rFonts w:ascii="Helvetica" w:hAnsi="Helvetica"/>
          <w:sz w:val="26"/>
        </w:rPr>
      </w:pPr>
    </w:p>
    <w:p w14:paraId="3FF54FB4" w14:textId="1D9FADC2" w:rsidR="00540C2D" w:rsidRPr="00AE6119" w:rsidRDefault="00540C2D" w:rsidP="00236691">
      <w:pPr>
        <w:pStyle w:val="Chapter2title"/>
        <w:rPr>
          <w:rFonts w:ascii="Helvetica" w:hAnsi="Helvetica"/>
          <w:bCs/>
          <w:sz w:val="26"/>
        </w:rPr>
      </w:pPr>
      <w:r w:rsidRPr="00AE6119">
        <w:rPr>
          <w:rFonts w:ascii="Helvetica" w:hAnsi="Helvetica"/>
          <w:sz w:val="26"/>
        </w:rPr>
        <w:t xml:space="preserve">Question </w:t>
      </w:r>
      <w:r w:rsidR="00236691" w:rsidRPr="00AE6119">
        <w:rPr>
          <w:rFonts w:ascii="Helvetica" w:hAnsi="Helvetica"/>
          <w:sz w:val="26"/>
        </w:rPr>
        <w:t>2.</w:t>
      </w:r>
      <w:r w:rsidR="007C564C" w:rsidRPr="00AE6119">
        <w:rPr>
          <w:rFonts w:ascii="Helvetica" w:hAnsi="Helvetica"/>
          <w:sz w:val="26"/>
        </w:rPr>
        <w:t>2</w:t>
      </w:r>
    </w:p>
    <w:p w14:paraId="40FF7A77" w14:textId="1D5FF6F7" w:rsidR="006356D0" w:rsidRPr="00AE6119" w:rsidRDefault="006356D0" w:rsidP="006356D0">
      <w:pPr>
        <w:autoSpaceDE w:val="0"/>
        <w:autoSpaceDN w:val="0"/>
        <w:adjustRightInd w:val="0"/>
        <w:rPr>
          <w:szCs w:val="20"/>
        </w:rPr>
      </w:pPr>
      <w:r w:rsidRPr="00AE6119">
        <w:rPr>
          <w:szCs w:val="20"/>
        </w:rPr>
        <w:t xml:space="preserve">Compute </w:t>
      </w:r>
      <w:r w:rsidR="00095750" w:rsidRPr="00AE6119">
        <w:rPr>
          <w:szCs w:val="20"/>
        </w:rPr>
        <w:t xml:space="preserve">visually </w:t>
      </w:r>
      <w:r w:rsidRPr="00AE6119">
        <w:rPr>
          <w:szCs w:val="20"/>
        </w:rPr>
        <w:t xml:space="preserve">the code error in meters for BPSK and </w:t>
      </w:r>
      <w:proofErr w:type="gramStart"/>
      <w:r w:rsidRPr="00AE6119">
        <w:rPr>
          <w:szCs w:val="20"/>
        </w:rPr>
        <w:t>BOC(</w:t>
      </w:r>
      <w:proofErr w:type="gramEnd"/>
      <w:r w:rsidRPr="00AE6119">
        <w:rPr>
          <w:szCs w:val="20"/>
        </w:rPr>
        <w:t>1,1) resulting from the existence of the</w:t>
      </w:r>
      <w:r w:rsidR="007437DA" w:rsidRPr="00AE6119">
        <w:rPr>
          <w:szCs w:val="20"/>
        </w:rPr>
        <w:t xml:space="preserve"> multipath signal in Question </w:t>
      </w:r>
      <w:r w:rsidR="007C564C" w:rsidRPr="00AE6119">
        <w:rPr>
          <w:szCs w:val="20"/>
        </w:rPr>
        <w:t>2.1</w:t>
      </w:r>
      <w:r w:rsidR="007437DA" w:rsidRPr="00AE6119">
        <w:rPr>
          <w:szCs w:val="20"/>
        </w:rPr>
        <w:t xml:space="preserve"> (when the output of the discriminator function is zero).</w:t>
      </w:r>
    </w:p>
    <w:p w14:paraId="240A0B69" w14:textId="20DD75F2" w:rsidR="00840254" w:rsidRPr="00AE6119" w:rsidRDefault="00840254" w:rsidP="006356D0">
      <w:pPr>
        <w:autoSpaceDE w:val="0"/>
        <w:autoSpaceDN w:val="0"/>
        <w:adjustRightInd w:val="0"/>
        <w:rPr>
          <w:szCs w:val="20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290"/>
        <w:gridCol w:w="2256"/>
      </w:tblGrid>
      <w:tr w:rsidR="00AE6119" w:rsidRPr="00AE6119" w14:paraId="5C2E8CEF" w14:textId="77777777" w:rsidTr="001370E8">
        <w:trPr>
          <w:jc w:val="center"/>
        </w:trPr>
        <w:tc>
          <w:tcPr>
            <w:tcW w:w="1290" w:type="dxa"/>
          </w:tcPr>
          <w:p w14:paraId="30648F5D" w14:textId="77777777" w:rsidR="006356D0" w:rsidRPr="00AE6119" w:rsidRDefault="006356D0" w:rsidP="00797B0D">
            <w:pPr>
              <w:autoSpaceDE w:val="0"/>
              <w:autoSpaceDN w:val="0"/>
              <w:adjustRightInd w:val="0"/>
              <w:jc w:val="center"/>
              <w:rPr>
                <w:szCs w:val="20"/>
              </w:rPr>
            </w:pPr>
          </w:p>
        </w:tc>
        <w:tc>
          <w:tcPr>
            <w:tcW w:w="2256" w:type="dxa"/>
          </w:tcPr>
          <w:p w14:paraId="1CDCC2EC" w14:textId="77777777" w:rsidR="006356D0" w:rsidRPr="00AE6119" w:rsidRDefault="006356D0" w:rsidP="00797B0D">
            <w:pPr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 w:rsidRPr="00AE6119">
              <w:rPr>
                <w:szCs w:val="20"/>
              </w:rPr>
              <w:t>Multipath Error [m]</w:t>
            </w:r>
          </w:p>
        </w:tc>
      </w:tr>
      <w:tr w:rsidR="00AE6119" w:rsidRPr="00AE6119" w14:paraId="11355853" w14:textId="77777777" w:rsidTr="001370E8">
        <w:trPr>
          <w:jc w:val="center"/>
        </w:trPr>
        <w:tc>
          <w:tcPr>
            <w:tcW w:w="1290" w:type="dxa"/>
          </w:tcPr>
          <w:p w14:paraId="00E18552" w14:textId="77777777" w:rsidR="006356D0" w:rsidRPr="00AE6119" w:rsidRDefault="006356D0" w:rsidP="00797B0D">
            <w:pPr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 w:rsidRPr="00AE6119">
              <w:rPr>
                <w:szCs w:val="20"/>
              </w:rPr>
              <w:t>BPSK</w:t>
            </w:r>
          </w:p>
        </w:tc>
        <w:tc>
          <w:tcPr>
            <w:tcW w:w="2256" w:type="dxa"/>
          </w:tcPr>
          <w:p w14:paraId="66C43BC1" w14:textId="3B980814" w:rsidR="006356D0" w:rsidRPr="00AE6119" w:rsidRDefault="006356D0" w:rsidP="00DE53BC">
            <w:pPr>
              <w:autoSpaceDE w:val="0"/>
              <w:autoSpaceDN w:val="0"/>
              <w:adjustRightInd w:val="0"/>
              <w:jc w:val="center"/>
              <w:rPr>
                <w:szCs w:val="20"/>
              </w:rPr>
            </w:pPr>
          </w:p>
        </w:tc>
      </w:tr>
      <w:tr w:rsidR="00AE6119" w:rsidRPr="00AE6119" w14:paraId="4F7B0D58" w14:textId="77777777" w:rsidTr="001370E8">
        <w:trPr>
          <w:jc w:val="center"/>
        </w:trPr>
        <w:tc>
          <w:tcPr>
            <w:tcW w:w="1290" w:type="dxa"/>
          </w:tcPr>
          <w:p w14:paraId="468A14BC" w14:textId="77777777" w:rsidR="006356D0" w:rsidRPr="00AE6119" w:rsidRDefault="006356D0" w:rsidP="00797B0D">
            <w:pPr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 w:rsidRPr="00AE6119">
              <w:rPr>
                <w:szCs w:val="20"/>
              </w:rPr>
              <w:t>BOC(1,1)</w:t>
            </w:r>
          </w:p>
        </w:tc>
        <w:tc>
          <w:tcPr>
            <w:tcW w:w="2256" w:type="dxa"/>
          </w:tcPr>
          <w:p w14:paraId="3A4A4D0F" w14:textId="527AC719" w:rsidR="006356D0" w:rsidRPr="00AE6119" w:rsidRDefault="006356D0" w:rsidP="00DE53BC">
            <w:pPr>
              <w:autoSpaceDE w:val="0"/>
              <w:autoSpaceDN w:val="0"/>
              <w:adjustRightInd w:val="0"/>
              <w:jc w:val="center"/>
              <w:rPr>
                <w:szCs w:val="20"/>
              </w:rPr>
            </w:pPr>
          </w:p>
        </w:tc>
      </w:tr>
    </w:tbl>
    <w:p w14:paraId="64351CD6" w14:textId="03576673" w:rsidR="00AE6119" w:rsidRPr="00AE6119" w:rsidRDefault="00AE6119" w:rsidP="00AE6119"/>
    <w:p w14:paraId="3EBBBB17" w14:textId="463356C4" w:rsidR="00540C2D" w:rsidRPr="00AE6119" w:rsidRDefault="00540C2D" w:rsidP="00236691">
      <w:pPr>
        <w:pStyle w:val="Chapter2title"/>
        <w:rPr>
          <w:rFonts w:ascii="Helvetica" w:hAnsi="Helvetica"/>
          <w:bCs/>
          <w:sz w:val="26"/>
        </w:rPr>
      </w:pPr>
      <w:r w:rsidRPr="00AE6119">
        <w:rPr>
          <w:rFonts w:ascii="Helvetica" w:hAnsi="Helvetica"/>
          <w:sz w:val="26"/>
        </w:rPr>
        <w:t xml:space="preserve">Question </w:t>
      </w:r>
      <w:r w:rsidR="00236691" w:rsidRPr="00AE6119">
        <w:rPr>
          <w:rFonts w:ascii="Helvetica" w:hAnsi="Helvetica"/>
          <w:sz w:val="26"/>
        </w:rPr>
        <w:t>2.</w:t>
      </w:r>
      <w:r w:rsidR="007C564C" w:rsidRPr="00AE6119">
        <w:rPr>
          <w:rFonts w:ascii="Helvetica" w:hAnsi="Helvetica"/>
          <w:sz w:val="26"/>
        </w:rPr>
        <w:t>3</w:t>
      </w:r>
    </w:p>
    <w:p w14:paraId="43053E31" w14:textId="5541B9F1" w:rsidR="00540C2D" w:rsidRPr="00AE6119" w:rsidRDefault="00540C2D" w:rsidP="005B7C59">
      <w:pPr>
        <w:rPr>
          <w:szCs w:val="20"/>
        </w:rPr>
      </w:pPr>
      <w:r w:rsidRPr="00AE6119">
        <w:rPr>
          <w:szCs w:val="20"/>
        </w:rPr>
        <w:t>Repeat Q.</w:t>
      </w:r>
      <w:r w:rsidR="00380D08" w:rsidRPr="00AE6119">
        <w:rPr>
          <w:szCs w:val="20"/>
        </w:rPr>
        <w:t>2.</w:t>
      </w:r>
      <w:r w:rsidR="007C564C" w:rsidRPr="00AE6119">
        <w:rPr>
          <w:szCs w:val="20"/>
        </w:rPr>
        <w:t>2</w:t>
      </w:r>
      <w:r w:rsidRPr="00AE6119">
        <w:rPr>
          <w:szCs w:val="20"/>
        </w:rPr>
        <w:t xml:space="preserve"> but for </w:t>
      </w:r>
      <w:r w:rsidRPr="00AE6119">
        <w:rPr>
          <w:position w:val="-6"/>
          <w:szCs w:val="20"/>
        </w:rPr>
        <w:object w:dxaOrig="220" w:dyaOrig="279" w14:anchorId="3D9F10F9">
          <v:shape id="_x0000_i1060" type="#_x0000_t75" style="width:7.5pt;height:14.25pt" o:ole="">
            <v:imagedata r:id="rId17" o:title=""/>
          </v:shape>
          <o:OLEObject Type="Embed" ProgID="Equation.DSMT4" ShapeID="_x0000_i1060" DrawAspect="Content" ObjectID="_1650019282" r:id="rId22"/>
        </w:object>
      </w:r>
      <w:r w:rsidR="0002718C" w:rsidRPr="00AE6119">
        <w:rPr>
          <w:szCs w:val="20"/>
        </w:rPr>
        <w:t>=0.</w:t>
      </w:r>
      <w:r w:rsidR="00ED56A5" w:rsidRPr="00AE6119">
        <w:rPr>
          <w:szCs w:val="20"/>
        </w:rPr>
        <w:t>6</w:t>
      </w:r>
      <w:r w:rsidR="00D45F8A" w:rsidRPr="00AE6119">
        <w:rPr>
          <w:szCs w:val="20"/>
        </w:rPr>
        <w:t>,</w:t>
      </w:r>
      <w:r w:rsidR="00840254" w:rsidRPr="00AE6119">
        <w:rPr>
          <w:szCs w:val="20"/>
        </w:rPr>
        <w:t xml:space="preserve"> </w:t>
      </w:r>
      <w:r w:rsidR="00D45F8A" w:rsidRPr="00AE6119">
        <w:rPr>
          <w:szCs w:val="20"/>
        </w:rPr>
        <w:t>0</w:t>
      </w:r>
      <w:r w:rsidR="00ED56A5" w:rsidRPr="00AE6119">
        <w:rPr>
          <w:szCs w:val="20"/>
        </w:rPr>
        <w:t>.</w:t>
      </w:r>
      <w:r w:rsidR="00D66C8B" w:rsidRPr="00AE6119">
        <w:rPr>
          <w:szCs w:val="20"/>
        </w:rPr>
        <w:t>3</w:t>
      </w:r>
      <w:r w:rsidR="00D45F8A" w:rsidRPr="00AE6119">
        <w:rPr>
          <w:szCs w:val="20"/>
        </w:rPr>
        <w:t>,</w:t>
      </w:r>
      <w:r w:rsidR="00840254" w:rsidRPr="00AE6119">
        <w:rPr>
          <w:szCs w:val="20"/>
        </w:rPr>
        <w:t xml:space="preserve"> and </w:t>
      </w:r>
      <w:r w:rsidR="00D45F8A" w:rsidRPr="00AE6119">
        <w:rPr>
          <w:szCs w:val="20"/>
        </w:rPr>
        <w:t>0.</w:t>
      </w:r>
      <w:r w:rsidR="00D66C8B" w:rsidRPr="00AE6119">
        <w:rPr>
          <w:szCs w:val="20"/>
        </w:rPr>
        <w:t>1</w:t>
      </w:r>
      <w:r w:rsidRPr="00AE6119">
        <w:rPr>
          <w:szCs w:val="20"/>
        </w:rPr>
        <w:t>. What do you observe?</w:t>
      </w:r>
      <w:r w:rsidR="00F52C76" w:rsidRPr="00AE6119">
        <w:rPr>
          <w:szCs w:val="20"/>
        </w:rPr>
        <w:t xml:space="preserve"> Can you give an explanation?</w:t>
      </w:r>
    </w:p>
    <w:p w14:paraId="3B2FB9AA" w14:textId="77777777" w:rsidR="00840254" w:rsidRPr="00AE6119" w:rsidRDefault="00840254" w:rsidP="005B7C59">
      <w:pPr>
        <w:rPr>
          <w:szCs w:val="20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290"/>
        <w:gridCol w:w="1012"/>
        <w:gridCol w:w="6"/>
        <w:gridCol w:w="1006"/>
        <w:gridCol w:w="12"/>
        <w:gridCol w:w="1000"/>
      </w:tblGrid>
      <w:tr w:rsidR="00AE6119" w:rsidRPr="00AE6119" w14:paraId="2ACC6748" w14:textId="77777777" w:rsidTr="001370E8">
        <w:trPr>
          <w:jc w:val="center"/>
        </w:trPr>
        <w:tc>
          <w:tcPr>
            <w:tcW w:w="1290" w:type="dxa"/>
          </w:tcPr>
          <w:p w14:paraId="30F27CC2" w14:textId="77777777" w:rsidR="00083961" w:rsidRPr="00AE6119" w:rsidRDefault="00083961" w:rsidP="00797B0D">
            <w:pPr>
              <w:autoSpaceDE w:val="0"/>
              <w:autoSpaceDN w:val="0"/>
              <w:adjustRightInd w:val="0"/>
              <w:jc w:val="center"/>
              <w:rPr>
                <w:szCs w:val="20"/>
              </w:rPr>
            </w:pPr>
          </w:p>
        </w:tc>
        <w:tc>
          <w:tcPr>
            <w:tcW w:w="3036" w:type="dxa"/>
            <w:gridSpan w:val="5"/>
          </w:tcPr>
          <w:p w14:paraId="61A8FBB0" w14:textId="77777777" w:rsidR="00083961" w:rsidRPr="00AE6119" w:rsidRDefault="00083961" w:rsidP="00797B0D">
            <w:pPr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 w:rsidRPr="00AE6119">
              <w:rPr>
                <w:szCs w:val="20"/>
              </w:rPr>
              <w:t>Multipath Error [m]</w:t>
            </w:r>
          </w:p>
        </w:tc>
      </w:tr>
      <w:tr w:rsidR="00AE6119" w:rsidRPr="00AE6119" w14:paraId="1E164900" w14:textId="77777777" w:rsidTr="001370E8">
        <w:trPr>
          <w:jc w:val="center"/>
        </w:trPr>
        <w:tc>
          <w:tcPr>
            <w:tcW w:w="1290" w:type="dxa"/>
          </w:tcPr>
          <w:p w14:paraId="7EA2EE8C" w14:textId="77777777" w:rsidR="00D45F8A" w:rsidRPr="00AE6119" w:rsidRDefault="00D45F8A" w:rsidP="00797B0D">
            <w:pPr>
              <w:autoSpaceDE w:val="0"/>
              <w:autoSpaceDN w:val="0"/>
              <w:adjustRightInd w:val="0"/>
              <w:jc w:val="center"/>
              <w:rPr>
                <w:szCs w:val="20"/>
              </w:rPr>
            </w:pPr>
          </w:p>
        </w:tc>
        <w:tc>
          <w:tcPr>
            <w:tcW w:w="1012" w:type="dxa"/>
          </w:tcPr>
          <w:p w14:paraId="4BA6764E" w14:textId="391993AD" w:rsidR="00D45F8A" w:rsidRPr="00AE6119" w:rsidRDefault="00D45F8A" w:rsidP="0051297A">
            <w:pPr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 w:rsidRPr="00AE6119">
              <w:rPr>
                <w:i/>
                <w:szCs w:val="20"/>
              </w:rPr>
              <w:t>d</w:t>
            </w:r>
            <w:r w:rsidRPr="00AE6119">
              <w:rPr>
                <w:szCs w:val="20"/>
              </w:rPr>
              <w:t xml:space="preserve"> = 0.</w:t>
            </w:r>
            <w:r w:rsidR="0051297A" w:rsidRPr="00AE6119">
              <w:rPr>
                <w:szCs w:val="20"/>
              </w:rPr>
              <w:t>6</w:t>
            </w:r>
          </w:p>
        </w:tc>
        <w:tc>
          <w:tcPr>
            <w:tcW w:w="1012" w:type="dxa"/>
            <w:gridSpan w:val="2"/>
          </w:tcPr>
          <w:p w14:paraId="4C157B82" w14:textId="58922359" w:rsidR="00D45F8A" w:rsidRPr="00AE6119" w:rsidRDefault="00D45F8A" w:rsidP="00D66C8B">
            <w:pPr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 w:rsidRPr="00AE6119">
              <w:rPr>
                <w:i/>
                <w:szCs w:val="20"/>
              </w:rPr>
              <w:t>d</w:t>
            </w:r>
            <w:r w:rsidRPr="00AE6119">
              <w:rPr>
                <w:szCs w:val="20"/>
              </w:rPr>
              <w:t xml:space="preserve"> = 0</w:t>
            </w:r>
            <w:r w:rsidR="00D66C8B" w:rsidRPr="00AE6119">
              <w:rPr>
                <w:szCs w:val="20"/>
              </w:rPr>
              <w:t>.3</w:t>
            </w:r>
          </w:p>
        </w:tc>
        <w:tc>
          <w:tcPr>
            <w:tcW w:w="1012" w:type="dxa"/>
            <w:gridSpan w:val="2"/>
          </w:tcPr>
          <w:p w14:paraId="6F2FF6A7" w14:textId="65143495" w:rsidR="00D45F8A" w:rsidRPr="00AE6119" w:rsidRDefault="00D45F8A" w:rsidP="00D66C8B">
            <w:pPr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 w:rsidRPr="00AE6119">
              <w:rPr>
                <w:i/>
                <w:szCs w:val="20"/>
              </w:rPr>
              <w:t>d</w:t>
            </w:r>
            <w:r w:rsidRPr="00AE6119">
              <w:rPr>
                <w:szCs w:val="20"/>
              </w:rPr>
              <w:t xml:space="preserve"> = 0.</w:t>
            </w:r>
            <w:r w:rsidR="00D66C8B" w:rsidRPr="00AE6119">
              <w:rPr>
                <w:szCs w:val="20"/>
              </w:rPr>
              <w:t>1</w:t>
            </w:r>
          </w:p>
        </w:tc>
      </w:tr>
      <w:tr w:rsidR="00AE6119" w:rsidRPr="00AE6119" w14:paraId="2AC4B9A1" w14:textId="77777777" w:rsidTr="001370E8">
        <w:trPr>
          <w:jc w:val="center"/>
        </w:trPr>
        <w:tc>
          <w:tcPr>
            <w:tcW w:w="1290" w:type="dxa"/>
          </w:tcPr>
          <w:p w14:paraId="57FB40DE" w14:textId="77777777" w:rsidR="00D45F8A" w:rsidRPr="00AE6119" w:rsidRDefault="00D45F8A" w:rsidP="00797B0D">
            <w:pPr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 w:rsidRPr="00AE6119">
              <w:rPr>
                <w:szCs w:val="20"/>
              </w:rPr>
              <w:t>BPSK</w:t>
            </w:r>
          </w:p>
        </w:tc>
        <w:tc>
          <w:tcPr>
            <w:tcW w:w="1012" w:type="dxa"/>
          </w:tcPr>
          <w:p w14:paraId="5CF46382" w14:textId="4B34F022" w:rsidR="00D45F8A" w:rsidRPr="00AE6119" w:rsidRDefault="00D45F8A" w:rsidP="00DE53BC">
            <w:pPr>
              <w:autoSpaceDE w:val="0"/>
              <w:autoSpaceDN w:val="0"/>
              <w:adjustRightInd w:val="0"/>
              <w:jc w:val="center"/>
              <w:rPr>
                <w:szCs w:val="20"/>
              </w:rPr>
            </w:pPr>
          </w:p>
        </w:tc>
        <w:tc>
          <w:tcPr>
            <w:tcW w:w="1012" w:type="dxa"/>
            <w:gridSpan w:val="2"/>
          </w:tcPr>
          <w:p w14:paraId="269A4A6B" w14:textId="4E8A2959" w:rsidR="00D45F8A" w:rsidRPr="00AE6119" w:rsidRDefault="00D45F8A" w:rsidP="00DE53BC">
            <w:pPr>
              <w:autoSpaceDE w:val="0"/>
              <w:autoSpaceDN w:val="0"/>
              <w:adjustRightInd w:val="0"/>
              <w:jc w:val="center"/>
              <w:rPr>
                <w:szCs w:val="20"/>
              </w:rPr>
            </w:pPr>
          </w:p>
        </w:tc>
        <w:tc>
          <w:tcPr>
            <w:tcW w:w="1012" w:type="dxa"/>
            <w:gridSpan w:val="2"/>
          </w:tcPr>
          <w:p w14:paraId="0825BCB2" w14:textId="25612043" w:rsidR="00D45F8A" w:rsidRPr="00AE6119" w:rsidRDefault="00D45F8A" w:rsidP="00DE53BC">
            <w:pPr>
              <w:autoSpaceDE w:val="0"/>
              <w:autoSpaceDN w:val="0"/>
              <w:adjustRightInd w:val="0"/>
              <w:jc w:val="center"/>
              <w:rPr>
                <w:szCs w:val="20"/>
              </w:rPr>
            </w:pPr>
          </w:p>
        </w:tc>
      </w:tr>
      <w:tr w:rsidR="00D45F8A" w:rsidRPr="00AE6119" w14:paraId="7038CD7D" w14:textId="77777777" w:rsidTr="001370E8">
        <w:trPr>
          <w:jc w:val="center"/>
        </w:trPr>
        <w:tc>
          <w:tcPr>
            <w:tcW w:w="1290" w:type="dxa"/>
          </w:tcPr>
          <w:p w14:paraId="58121B78" w14:textId="77777777" w:rsidR="00D45F8A" w:rsidRPr="00AE6119" w:rsidRDefault="00D45F8A" w:rsidP="00797B0D">
            <w:pPr>
              <w:autoSpaceDE w:val="0"/>
              <w:autoSpaceDN w:val="0"/>
              <w:adjustRightInd w:val="0"/>
              <w:jc w:val="center"/>
              <w:rPr>
                <w:szCs w:val="20"/>
              </w:rPr>
            </w:pPr>
            <w:r w:rsidRPr="00AE6119">
              <w:rPr>
                <w:szCs w:val="20"/>
              </w:rPr>
              <w:t>BOC(1,1)</w:t>
            </w:r>
          </w:p>
        </w:tc>
        <w:tc>
          <w:tcPr>
            <w:tcW w:w="1018" w:type="dxa"/>
            <w:gridSpan w:val="2"/>
          </w:tcPr>
          <w:p w14:paraId="49B4BD75" w14:textId="48ED3153" w:rsidR="00D45F8A" w:rsidRPr="00AE6119" w:rsidRDefault="00D45F8A" w:rsidP="0051297A">
            <w:pPr>
              <w:autoSpaceDE w:val="0"/>
              <w:autoSpaceDN w:val="0"/>
              <w:adjustRightInd w:val="0"/>
              <w:jc w:val="center"/>
              <w:rPr>
                <w:szCs w:val="20"/>
              </w:rPr>
            </w:pPr>
          </w:p>
        </w:tc>
        <w:tc>
          <w:tcPr>
            <w:tcW w:w="1018" w:type="dxa"/>
            <w:gridSpan w:val="2"/>
          </w:tcPr>
          <w:p w14:paraId="35D51CCD" w14:textId="4438E03D" w:rsidR="00D45F8A" w:rsidRPr="00AE6119" w:rsidRDefault="00D45F8A" w:rsidP="0051297A">
            <w:pPr>
              <w:autoSpaceDE w:val="0"/>
              <w:autoSpaceDN w:val="0"/>
              <w:adjustRightInd w:val="0"/>
              <w:jc w:val="center"/>
              <w:rPr>
                <w:szCs w:val="20"/>
              </w:rPr>
            </w:pPr>
          </w:p>
        </w:tc>
        <w:tc>
          <w:tcPr>
            <w:tcW w:w="1000" w:type="dxa"/>
          </w:tcPr>
          <w:p w14:paraId="4BBEC282" w14:textId="1A1F7785" w:rsidR="00D45F8A" w:rsidRPr="00AE6119" w:rsidRDefault="00D45F8A" w:rsidP="00DE53BC">
            <w:pPr>
              <w:autoSpaceDE w:val="0"/>
              <w:autoSpaceDN w:val="0"/>
              <w:adjustRightInd w:val="0"/>
              <w:jc w:val="center"/>
              <w:rPr>
                <w:szCs w:val="20"/>
              </w:rPr>
            </w:pPr>
          </w:p>
        </w:tc>
      </w:tr>
    </w:tbl>
    <w:p w14:paraId="78779B9B" w14:textId="77777777" w:rsidR="007C564C" w:rsidRPr="00AE6119" w:rsidRDefault="007C564C" w:rsidP="005B7C59">
      <w:pPr>
        <w:rPr>
          <w:szCs w:val="20"/>
        </w:rPr>
      </w:pPr>
    </w:p>
    <w:p w14:paraId="1F997702" w14:textId="33F2E114" w:rsidR="007C564C" w:rsidRPr="00AE6119" w:rsidRDefault="007C564C" w:rsidP="005B7C59">
      <w:pPr>
        <w:rPr>
          <w:szCs w:val="20"/>
        </w:rPr>
      </w:pPr>
      <w:r w:rsidRPr="00AE6119">
        <w:rPr>
          <w:szCs w:val="20"/>
        </w:rPr>
        <w:t>Explain the results you have obtained.</w:t>
      </w:r>
    </w:p>
    <w:p w14:paraId="54FF6378" w14:textId="77777777" w:rsidR="009B79E8" w:rsidRPr="00AE6119" w:rsidRDefault="009B79E8" w:rsidP="005B7C59">
      <w:pPr>
        <w:rPr>
          <w:szCs w:val="20"/>
        </w:rPr>
      </w:pPr>
    </w:p>
    <w:p w14:paraId="6497CE3B" w14:textId="77777777" w:rsidR="009B79E8" w:rsidRPr="00AE6119" w:rsidRDefault="009B79E8" w:rsidP="005B7C59">
      <w:pPr>
        <w:rPr>
          <w:szCs w:val="20"/>
        </w:rPr>
      </w:pPr>
    </w:p>
    <w:p w14:paraId="2ECF8CE5" w14:textId="77777777" w:rsidR="009B79E8" w:rsidRPr="00AE6119" w:rsidRDefault="009B79E8" w:rsidP="005B7C59">
      <w:pPr>
        <w:rPr>
          <w:sz w:val="22"/>
        </w:rPr>
      </w:pPr>
    </w:p>
    <w:p w14:paraId="7FB9F1B7" w14:textId="77777777" w:rsidR="00FB6050" w:rsidRPr="00AE6119" w:rsidRDefault="00FB6050" w:rsidP="005B7C59">
      <w:pPr>
        <w:rPr>
          <w:sz w:val="22"/>
        </w:rPr>
      </w:pPr>
    </w:p>
    <w:p w14:paraId="1B7AF6EA" w14:textId="77777777" w:rsidR="00236691" w:rsidRPr="00AE6119" w:rsidRDefault="00236691" w:rsidP="005B7C59">
      <w:pPr>
        <w:rPr>
          <w:sz w:val="22"/>
        </w:rPr>
      </w:pPr>
    </w:p>
    <w:p w14:paraId="575F252E" w14:textId="00A4B1CA" w:rsidR="00540C2D" w:rsidRPr="00AE6119" w:rsidRDefault="00540C2D" w:rsidP="00236691">
      <w:pPr>
        <w:pStyle w:val="Chapter2title"/>
        <w:rPr>
          <w:rFonts w:ascii="Helvetica" w:hAnsi="Helvetica"/>
          <w:bCs/>
          <w:sz w:val="26"/>
        </w:rPr>
      </w:pPr>
      <w:r w:rsidRPr="00AE6119">
        <w:rPr>
          <w:rFonts w:ascii="Helvetica" w:hAnsi="Helvetica"/>
          <w:sz w:val="26"/>
        </w:rPr>
        <w:t xml:space="preserve">Question </w:t>
      </w:r>
      <w:r w:rsidR="00236691" w:rsidRPr="00AE6119">
        <w:rPr>
          <w:rFonts w:ascii="Helvetica" w:hAnsi="Helvetica"/>
          <w:sz w:val="26"/>
        </w:rPr>
        <w:t>2.</w:t>
      </w:r>
      <w:r w:rsidR="007C564C" w:rsidRPr="00AE6119">
        <w:rPr>
          <w:rFonts w:ascii="Helvetica" w:hAnsi="Helvetica"/>
          <w:sz w:val="26"/>
        </w:rPr>
        <w:t>4</w:t>
      </w:r>
    </w:p>
    <w:p w14:paraId="76F1C026" w14:textId="77777777" w:rsidR="00AE6119" w:rsidRDefault="00AE6119" w:rsidP="00AE6119">
      <w:r>
        <w:t>Instead of estimating visually the code delay error from the total discriminator function, we can w</w:t>
      </w:r>
      <w:r w:rsidRPr="00670A57">
        <w:t xml:space="preserve">rite a </w:t>
      </w:r>
      <w:r>
        <w:t xml:space="preserve">small </w:t>
      </w:r>
      <w:proofErr w:type="spellStart"/>
      <w:r w:rsidRPr="00670A57">
        <w:t>Matlab</w:t>
      </w:r>
      <w:proofErr w:type="spellEnd"/>
      <w:r w:rsidRPr="00670A57">
        <w:t xml:space="preserve"> function to compute the code multipath error f</w:t>
      </w:r>
      <w:r>
        <w:t xml:space="preserve">rom a given discriminator function. An example of </w:t>
      </w:r>
      <w:proofErr w:type="spellStart"/>
      <w:r>
        <w:t>Matlab</w:t>
      </w:r>
      <w:proofErr w:type="spellEnd"/>
      <w:r>
        <w:t xml:space="preserve"> code is provided below that you can use to complement the “</w:t>
      </w:r>
      <w:proofErr w:type="spellStart"/>
      <w:r w:rsidRPr="00E649F8">
        <w:t>compute_multipath_error</w:t>
      </w:r>
      <w:proofErr w:type="spellEnd"/>
      <w:r w:rsidRPr="00E649F8">
        <w:t xml:space="preserve"> (</w:t>
      </w:r>
      <w:proofErr w:type="spellStart"/>
      <w:proofErr w:type="gramStart"/>
      <w:r w:rsidRPr="00E649F8">
        <w:t>settings,discr</w:t>
      </w:r>
      <w:proofErr w:type="gramEnd"/>
      <w:r w:rsidRPr="00E649F8">
        <w:t>_function</w:t>
      </w:r>
      <w:proofErr w:type="spellEnd"/>
      <w:r w:rsidRPr="00E649F8">
        <w:t>)</w:t>
      </w:r>
      <w:r>
        <w:t>”:</w:t>
      </w:r>
    </w:p>
    <w:p w14:paraId="33657049" w14:textId="77777777" w:rsidR="00AE6119" w:rsidRPr="00670A57" w:rsidRDefault="00AE6119" w:rsidP="00AE6119">
      <w:pPr>
        <w:rPr>
          <w:sz w:val="22"/>
        </w:rPr>
      </w:pPr>
    </w:p>
    <w:p w14:paraId="46D106F5" w14:textId="5BD9460F" w:rsidR="00AE6119" w:rsidRPr="00074D49" w:rsidRDefault="00AE6119" w:rsidP="00AE6119">
      <w:pPr>
        <w:autoSpaceDE w:val="0"/>
        <w:autoSpaceDN w:val="0"/>
        <w:adjustRightInd w:val="0"/>
        <w:jc w:val="left"/>
        <w:rPr>
          <w:rFonts w:ascii="Courier New" w:hAnsi="Courier New" w:cs="Courier New"/>
          <w:sz w:val="22"/>
          <w:lang w:val="en-GB" w:eastAsia="en-GB"/>
        </w:rPr>
      </w:pPr>
      <w:r w:rsidRPr="00074D49">
        <w:rPr>
          <w:rFonts w:ascii="Courier New" w:hAnsi="Courier New" w:cs="Courier New"/>
          <w:color w:val="0000FF"/>
          <w:sz w:val="18"/>
          <w:szCs w:val="20"/>
          <w:lang w:val="en-GB" w:eastAsia="en-GB"/>
        </w:rPr>
        <w:t>function</w:t>
      </w:r>
      <w:r w:rsidRPr="00074D49">
        <w:rPr>
          <w:rFonts w:ascii="Courier New" w:hAnsi="Courier New" w:cs="Courier New"/>
          <w:color w:val="000000"/>
          <w:sz w:val="18"/>
          <w:szCs w:val="20"/>
          <w:lang w:val="en-GB" w:eastAsia="en-GB"/>
        </w:rPr>
        <w:t xml:space="preserve"> </w:t>
      </w:r>
      <w:proofErr w:type="spellStart"/>
      <w:r w:rsidRPr="00074D49">
        <w:rPr>
          <w:rFonts w:ascii="Courier New" w:hAnsi="Courier New" w:cs="Courier New"/>
          <w:color w:val="000000"/>
          <w:sz w:val="18"/>
          <w:szCs w:val="20"/>
          <w:lang w:val="en-GB" w:eastAsia="en-GB"/>
        </w:rPr>
        <w:t>multipath_error</w:t>
      </w:r>
      <w:proofErr w:type="spellEnd"/>
      <w:r w:rsidRPr="00074D49">
        <w:rPr>
          <w:rFonts w:ascii="Courier New" w:hAnsi="Courier New" w:cs="Courier New"/>
          <w:color w:val="000000"/>
          <w:sz w:val="18"/>
          <w:szCs w:val="20"/>
          <w:lang w:val="en-GB" w:eastAsia="en-GB"/>
        </w:rPr>
        <w:t xml:space="preserve"> = </w:t>
      </w:r>
      <w:proofErr w:type="spellStart"/>
      <w:r w:rsidRPr="00074D49">
        <w:rPr>
          <w:rFonts w:ascii="Courier New" w:hAnsi="Courier New" w:cs="Courier New"/>
          <w:color w:val="000000"/>
          <w:sz w:val="18"/>
          <w:szCs w:val="20"/>
          <w:lang w:val="en-GB" w:eastAsia="en-GB"/>
        </w:rPr>
        <w:t>compute_multipath_error</w:t>
      </w:r>
      <w:proofErr w:type="spellEnd"/>
      <w:r w:rsidRPr="00074D49">
        <w:rPr>
          <w:rFonts w:ascii="Courier New" w:hAnsi="Courier New" w:cs="Courier New"/>
          <w:color w:val="000000"/>
          <w:sz w:val="18"/>
          <w:szCs w:val="20"/>
          <w:lang w:val="en-GB" w:eastAsia="en-GB"/>
        </w:rPr>
        <w:t>(</w:t>
      </w:r>
      <w:proofErr w:type="spellStart"/>
      <w:proofErr w:type="gramStart"/>
      <w:r w:rsidRPr="00074D49">
        <w:rPr>
          <w:rFonts w:ascii="Courier New" w:hAnsi="Courier New" w:cs="Courier New"/>
          <w:color w:val="000000"/>
          <w:sz w:val="18"/>
          <w:szCs w:val="20"/>
          <w:lang w:val="en-GB" w:eastAsia="en-GB"/>
        </w:rPr>
        <w:t>settings,discr</w:t>
      </w:r>
      <w:proofErr w:type="gramEnd"/>
      <w:r w:rsidRPr="00074D49">
        <w:rPr>
          <w:rFonts w:ascii="Courier New" w:hAnsi="Courier New" w:cs="Courier New"/>
          <w:color w:val="000000"/>
          <w:sz w:val="18"/>
          <w:szCs w:val="20"/>
          <w:lang w:val="en-GB" w:eastAsia="en-GB"/>
        </w:rPr>
        <w:t>_total</w:t>
      </w:r>
      <w:proofErr w:type="spellEnd"/>
      <w:r w:rsidRPr="00074D49">
        <w:rPr>
          <w:rFonts w:ascii="Courier New" w:hAnsi="Courier New" w:cs="Courier New"/>
          <w:color w:val="000000"/>
          <w:sz w:val="18"/>
          <w:szCs w:val="20"/>
          <w:lang w:val="en-GB" w:eastAsia="en-GB"/>
        </w:rPr>
        <w:t>)</w:t>
      </w:r>
    </w:p>
    <w:p w14:paraId="5C04D0F9" w14:textId="77777777" w:rsidR="00AE6119" w:rsidRPr="00074D49" w:rsidRDefault="00AE6119" w:rsidP="00AE6119">
      <w:pPr>
        <w:autoSpaceDE w:val="0"/>
        <w:autoSpaceDN w:val="0"/>
        <w:adjustRightInd w:val="0"/>
        <w:ind w:left="720"/>
        <w:jc w:val="left"/>
        <w:rPr>
          <w:rFonts w:ascii="Courier New" w:hAnsi="Courier New" w:cs="Courier New"/>
          <w:sz w:val="22"/>
          <w:lang w:val="en-GB" w:eastAsia="en-GB"/>
        </w:rPr>
      </w:pPr>
      <w:r w:rsidRPr="00074D49">
        <w:rPr>
          <w:rFonts w:ascii="Courier New" w:hAnsi="Courier New" w:cs="Courier New"/>
          <w:color w:val="228B22"/>
          <w:sz w:val="18"/>
          <w:szCs w:val="20"/>
          <w:lang w:val="en-GB" w:eastAsia="en-GB"/>
        </w:rPr>
        <w:lastRenderedPageBreak/>
        <w:t xml:space="preserve">% Locate the closest zero-crossing to the </w:t>
      </w:r>
      <w:proofErr w:type="spellStart"/>
      <w:r w:rsidRPr="00074D49">
        <w:rPr>
          <w:rFonts w:ascii="Courier New" w:hAnsi="Courier New" w:cs="Courier New"/>
          <w:color w:val="228B22"/>
          <w:sz w:val="18"/>
          <w:szCs w:val="20"/>
          <w:lang w:val="en-GB" w:eastAsia="en-GB"/>
        </w:rPr>
        <w:t>center</w:t>
      </w:r>
      <w:proofErr w:type="spellEnd"/>
      <w:r w:rsidRPr="00074D49">
        <w:rPr>
          <w:rFonts w:ascii="Courier New" w:hAnsi="Courier New" w:cs="Courier New"/>
          <w:color w:val="228B22"/>
          <w:sz w:val="18"/>
          <w:szCs w:val="20"/>
          <w:lang w:val="en-GB" w:eastAsia="en-GB"/>
        </w:rPr>
        <w:t xml:space="preserve"> in the </w:t>
      </w:r>
    </w:p>
    <w:p w14:paraId="3FD1D6D8" w14:textId="77777777" w:rsidR="00AE6119" w:rsidRPr="00074D49" w:rsidRDefault="00AE6119" w:rsidP="00AE6119">
      <w:pPr>
        <w:autoSpaceDE w:val="0"/>
        <w:autoSpaceDN w:val="0"/>
        <w:adjustRightInd w:val="0"/>
        <w:ind w:left="720"/>
        <w:jc w:val="left"/>
        <w:rPr>
          <w:rFonts w:ascii="Courier New" w:hAnsi="Courier New" w:cs="Courier New"/>
          <w:sz w:val="22"/>
          <w:lang w:val="en-GB" w:eastAsia="en-GB"/>
        </w:rPr>
      </w:pPr>
      <w:r w:rsidRPr="00074D49">
        <w:rPr>
          <w:rFonts w:ascii="Courier New" w:hAnsi="Courier New" w:cs="Courier New"/>
          <w:color w:val="228B22"/>
          <w:sz w:val="18"/>
          <w:szCs w:val="20"/>
          <w:lang w:val="en-GB" w:eastAsia="en-GB"/>
        </w:rPr>
        <w:t>% Discriminator function</w:t>
      </w:r>
    </w:p>
    <w:p w14:paraId="702BF601" w14:textId="77777777" w:rsidR="00AE6119" w:rsidRPr="00074D49" w:rsidRDefault="00AE6119" w:rsidP="00AE6119">
      <w:pPr>
        <w:autoSpaceDE w:val="0"/>
        <w:autoSpaceDN w:val="0"/>
        <w:adjustRightInd w:val="0"/>
        <w:ind w:left="720"/>
        <w:jc w:val="left"/>
        <w:rPr>
          <w:rFonts w:ascii="Courier New" w:hAnsi="Courier New" w:cs="Courier New"/>
          <w:sz w:val="22"/>
          <w:lang w:val="en-GB" w:eastAsia="en-GB"/>
        </w:rPr>
      </w:pPr>
      <w:proofErr w:type="spellStart"/>
      <w:r w:rsidRPr="00074D49">
        <w:rPr>
          <w:rFonts w:ascii="Courier New" w:hAnsi="Courier New" w:cs="Courier New"/>
          <w:color w:val="000000"/>
          <w:sz w:val="18"/>
          <w:szCs w:val="20"/>
          <w:lang w:val="en-GB" w:eastAsia="en-GB"/>
        </w:rPr>
        <w:t>zerocross</w:t>
      </w:r>
      <w:proofErr w:type="spellEnd"/>
      <w:r w:rsidRPr="00074D49">
        <w:rPr>
          <w:rFonts w:ascii="Courier New" w:hAnsi="Courier New" w:cs="Courier New"/>
          <w:color w:val="000000"/>
          <w:sz w:val="18"/>
          <w:szCs w:val="20"/>
          <w:lang w:val="en-GB" w:eastAsia="en-GB"/>
        </w:rPr>
        <w:t xml:space="preserve"> = diff(sign(</w:t>
      </w:r>
      <w:proofErr w:type="spellStart"/>
      <w:r w:rsidRPr="00074D49">
        <w:rPr>
          <w:rFonts w:ascii="Courier New" w:hAnsi="Courier New" w:cs="Courier New"/>
          <w:color w:val="000000"/>
          <w:sz w:val="18"/>
          <w:szCs w:val="20"/>
          <w:lang w:val="en-GB" w:eastAsia="en-GB"/>
        </w:rPr>
        <w:t>discr_total</w:t>
      </w:r>
      <w:proofErr w:type="spellEnd"/>
      <w:r w:rsidRPr="00074D49">
        <w:rPr>
          <w:rFonts w:ascii="Courier New" w:hAnsi="Courier New" w:cs="Courier New"/>
          <w:color w:val="000000"/>
          <w:sz w:val="18"/>
          <w:szCs w:val="20"/>
          <w:lang w:val="en-GB" w:eastAsia="en-GB"/>
        </w:rPr>
        <w:t>));</w:t>
      </w:r>
    </w:p>
    <w:p w14:paraId="618986E3" w14:textId="77777777" w:rsidR="00AE6119" w:rsidRPr="00074D49" w:rsidRDefault="00AE6119" w:rsidP="00AE6119">
      <w:pPr>
        <w:autoSpaceDE w:val="0"/>
        <w:autoSpaceDN w:val="0"/>
        <w:adjustRightInd w:val="0"/>
        <w:ind w:left="720"/>
        <w:jc w:val="left"/>
        <w:rPr>
          <w:rFonts w:ascii="Courier New" w:hAnsi="Courier New" w:cs="Courier New"/>
          <w:sz w:val="22"/>
          <w:lang w:val="en-GB" w:eastAsia="en-GB"/>
        </w:rPr>
      </w:pPr>
      <w:proofErr w:type="spellStart"/>
      <w:r w:rsidRPr="00074D49">
        <w:rPr>
          <w:rFonts w:ascii="Courier New" w:hAnsi="Courier New" w:cs="Courier New"/>
          <w:color w:val="000000"/>
          <w:sz w:val="18"/>
          <w:szCs w:val="20"/>
          <w:lang w:val="en-GB" w:eastAsia="en-GB"/>
        </w:rPr>
        <w:t>zerocross_idx</w:t>
      </w:r>
      <w:proofErr w:type="spellEnd"/>
      <w:r w:rsidRPr="00074D49">
        <w:rPr>
          <w:rFonts w:ascii="Courier New" w:hAnsi="Courier New" w:cs="Courier New"/>
          <w:color w:val="000000"/>
          <w:sz w:val="18"/>
          <w:szCs w:val="20"/>
          <w:lang w:val="en-GB" w:eastAsia="en-GB"/>
        </w:rPr>
        <w:t xml:space="preserve"> = find(</w:t>
      </w:r>
      <w:proofErr w:type="spellStart"/>
      <w:r w:rsidRPr="00074D49">
        <w:rPr>
          <w:rFonts w:ascii="Courier New" w:hAnsi="Courier New" w:cs="Courier New"/>
          <w:color w:val="000000"/>
          <w:sz w:val="18"/>
          <w:szCs w:val="20"/>
          <w:lang w:val="en-GB" w:eastAsia="en-GB"/>
        </w:rPr>
        <w:t>zerocross</w:t>
      </w:r>
      <w:proofErr w:type="spellEnd"/>
      <w:r w:rsidRPr="00074D49">
        <w:rPr>
          <w:rFonts w:ascii="Courier New" w:hAnsi="Courier New" w:cs="Courier New"/>
          <w:color w:val="000000"/>
          <w:sz w:val="18"/>
          <w:szCs w:val="20"/>
          <w:lang w:val="en-GB" w:eastAsia="en-GB"/>
        </w:rPr>
        <w:t>~=0);</w:t>
      </w:r>
    </w:p>
    <w:p w14:paraId="74089C7C" w14:textId="77777777" w:rsidR="00AE6119" w:rsidRPr="00074D49" w:rsidRDefault="00AE6119" w:rsidP="00AE6119">
      <w:pPr>
        <w:autoSpaceDE w:val="0"/>
        <w:autoSpaceDN w:val="0"/>
        <w:adjustRightInd w:val="0"/>
        <w:ind w:left="720"/>
        <w:jc w:val="left"/>
        <w:rPr>
          <w:rFonts w:ascii="Courier New" w:hAnsi="Courier New" w:cs="Courier New"/>
          <w:sz w:val="22"/>
          <w:lang w:val="en-GB" w:eastAsia="en-GB"/>
        </w:rPr>
      </w:pPr>
      <w:r w:rsidRPr="00074D49">
        <w:rPr>
          <w:rFonts w:ascii="Courier New" w:hAnsi="Courier New" w:cs="Courier New"/>
          <w:color w:val="000000"/>
          <w:sz w:val="18"/>
          <w:szCs w:val="20"/>
          <w:lang w:val="en-GB" w:eastAsia="en-GB"/>
        </w:rPr>
        <w:t xml:space="preserve"> </w:t>
      </w:r>
    </w:p>
    <w:p w14:paraId="09684214" w14:textId="77777777" w:rsidR="00AE6119" w:rsidRPr="00074D49" w:rsidRDefault="00AE6119" w:rsidP="00AE6119">
      <w:pPr>
        <w:autoSpaceDE w:val="0"/>
        <w:autoSpaceDN w:val="0"/>
        <w:adjustRightInd w:val="0"/>
        <w:ind w:left="720"/>
        <w:jc w:val="left"/>
        <w:rPr>
          <w:rFonts w:ascii="Courier New" w:hAnsi="Courier New" w:cs="Courier New"/>
          <w:sz w:val="22"/>
          <w:lang w:val="en-GB" w:eastAsia="en-GB"/>
        </w:rPr>
      </w:pPr>
      <w:proofErr w:type="spellStart"/>
      <w:r w:rsidRPr="00074D49">
        <w:rPr>
          <w:rFonts w:ascii="Courier New" w:hAnsi="Courier New" w:cs="Courier New"/>
          <w:color w:val="000000"/>
          <w:sz w:val="18"/>
          <w:szCs w:val="20"/>
          <w:lang w:val="en-GB" w:eastAsia="en-GB"/>
        </w:rPr>
        <w:t>N_samples</w:t>
      </w:r>
      <w:proofErr w:type="spellEnd"/>
      <w:r w:rsidRPr="00074D49">
        <w:rPr>
          <w:rFonts w:ascii="Courier New" w:hAnsi="Courier New" w:cs="Courier New"/>
          <w:color w:val="000000"/>
          <w:sz w:val="18"/>
          <w:szCs w:val="20"/>
          <w:lang w:val="en-GB" w:eastAsia="en-GB"/>
        </w:rPr>
        <w:t xml:space="preserve"> = length(</w:t>
      </w:r>
      <w:proofErr w:type="spellStart"/>
      <w:proofErr w:type="gramStart"/>
      <w:r w:rsidRPr="00074D49">
        <w:rPr>
          <w:rFonts w:ascii="Courier New" w:hAnsi="Courier New" w:cs="Courier New"/>
          <w:color w:val="000000"/>
          <w:sz w:val="18"/>
          <w:szCs w:val="20"/>
          <w:lang w:val="en-GB" w:eastAsia="en-GB"/>
        </w:rPr>
        <w:t>settings.dtau</w:t>
      </w:r>
      <w:proofErr w:type="spellEnd"/>
      <w:proofErr w:type="gramEnd"/>
      <w:r w:rsidRPr="00074D49">
        <w:rPr>
          <w:rFonts w:ascii="Courier New" w:hAnsi="Courier New" w:cs="Courier New"/>
          <w:color w:val="000000"/>
          <w:sz w:val="18"/>
          <w:szCs w:val="20"/>
          <w:lang w:val="en-GB" w:eastAsia="en-GB"/>
        </w:rPr>
        <w:t>)-1;</w:t>
      </w:r>
    </w:p>
    <w:p w14:paraId="7FBBA4A5" w14:textId="77777777" w:rsidR="00AE6119" w:rsidRPr="00074D49" w:rsidRDefault="00AE6119" w:rsidP="00AE6119">
      <w:pPr>
        <w:autoSpaceDE w:val="0"/>
        <w:autoSpaceDN w:val="0"/>
        <w:adjustRightInd w:val="0"/>
        <w:ind w:left="720"/>
        <w:jc w:val="left"/>
        <w:rPr>
          <w:rFonts w:ascii="Courier New" w:hAnsi="Courier New" w:cs="Courier New"/>
          <w:sz w:val="22"/>
          <w:lang w:val="en-GB" w:eastAsia="en-GB"/>
        </w:rPr>
      </w:pPr>
      <w:r w:rsidRPr="00074D49">
        <w:rPr>
          <w:rFonts w:ascii="Courier New" w:hAnsi="Courier New" w:cs="Courier New"/>
          <w:color w:val="000000"/>
          <w:sz w:val="18"/>
          <w:szCs w:val="20"/>
          <w:lang w:val="en-GB" w:eastAsia="en-GB"/>
        </w:rPr>
        <w:t xml:space="preserve">[~, </w:t>
      </w:r>
      <w:proofErr w:type="spellStart"/>
      <w:r w:rsidRPr="00074D49">
        <w:rPr>
          <w:rFonts w:ascii="Courier New" w:hAnsi="Courier New" w:cs="Courier New"/>
          <w:color w:val="000000"/>
          <w:sz w:val="18"/>
          <w:szCs w:val="20"/>
          <w:lang w:val="en-GB" w:eastAsia="en-GB"/>
        </w:rPr>
        <w:t>min_pos</w:t>
      </w:r>
      <w:proofErr w:type="spellEnd"/>
      <w:r w:rsidRPr="00074D49">
        <w:rPr>
          <w:rFonts w:ascii="Courier New" w:hAnsi="Courier New" w:cs="Courier New"/>
          <w:color w:val="000000"/>
          <w:sz w:val="18"/>
          <w:szCs w:val="20"/>
          <w:lang w:val="en-GB" w:eastAsia="en-GB"/>
        </w:rPr>
        <w:t xml:space="preserve">] = </w:t>
      </w:r>
      <w:proofErr w:type="gramStart"/>
      <w:r w:rsidRPr="00074D49">
        <w:rPr>
          <w:rFonts w:ascii="Courier New" w:hAnsi="Courier New" w:cs="Courier New"/>
          <w:color w:val="000000"/>
          <w:sz w:val="18"/>
          <w:szCs w:val="20"/>
          <w:lang w:val="en-GB" w:eastAsia="en-GB"/>
        </w:rPr>
        <w:t>min(</w:t>
      </w:r>
      <w:proofErr w:type="gramEnd"/>
      <w:r w:rsidRPr="00074D49">
        <w:rPr>
          <w:rFonts w:ascii="Courier New" w:hAnsi="Courier New" w:cs="Courier New"/>
          <w:color w:val="000000"/>
          <w:sz w:val="18"/>
          <w:szCs w:val="20"/>
          <w:lang w:val="en-GB" w:eastAsia="en-GB"/>
        </w:rPr>
        <w:t>abs(</w:t>
      </w:r>
      <w:proofErr w:type="spellStart"/>
      <w:r w:rsidRPr="00074D49">
        <w:rPr>
          <w:rFonts w:ascii="Courier New" w:hAnsi="Courier New" w:cs="Courier New"/>
          <w:color w:val="000000"/>
          <w:sz w:val="18"/>
          <w:szCs w:val="20"/>
          <w:lang w:val="en-GB" w:eastAsia="en-GB"/>
        </w:rPr>
        <w:t>zerocross_idx</w:t>
      </w:r>
      <w:proofErr w:type="spellEnd"/>
      <w:r w:rsidRPr="00074D49">
        <w:rPr>
          <w:rFonts w:ascii="Courier New" w:hAnsi="Courier New" w:cs="Courier New"/>
          <w:color w:val="000000"/>
          <w:sz w:val="18"/>
          <w:szCs w:val="20"/>
          <w:lang w:val="en-GB" w:eastAsia="en-GB"/>
        </w:rPr>
        <w:t xml:space="preserve"> - </w:t>
      </w:r>
      <w:proofErr w:type="spellStart"/>
      <w:r w:rsidRPr="00074D49">
        <w:rPr>
          <w:rFonts w:ascii="Courier New" w:hAnsi="Courier New" w:cs="Courier New"/>
          <w:color w:val="000000"/>
          <w:sz w:val="18"/>
          <w:szCs w:val="20"/>
          <w:lang w:val="en-GB" w:eastAsia="en-GB"/>
        </w:rPr>
        <w:t>N_samples</w:t>
      </w:r>
      <w:proofErr w:type="spellEnd"/>
      <w:r w:rsidRPr="00074D49">
        <w:rPr>
          <w:rFonts w:ascii="Courier New" w:hAnsi="Courier New" w:cs="Courier New"/>
          <w:color w:val="000000"/>
          <w:sz w:val="18"/>
          <w:szCs w:val="20"/>
          <w:lang w:val="en-GB" w:eastAsia="en-GB"/>
        </w:rPr>
        <w:t>/2));</w:t>
      </w:r>
    </w:p>
    <w:p w14:paraId="5CA854A9" w14:textId="77777777" w:rsidR="00AE6119" w:rsidRPr="00074D49" w:rsidRDefault="00AE6119" w:rsidP="00AE6119">
      <w:pPr>
        <w:autoSpaceDE w:val="0"/>
        <w:autoSpaceDN w:val="0"/>
        <w:adjustRightInd w:val="0"/>
        <w:ind w:left="720"/>
        <w:jc w:val="left"/>
        <w:rPr>
          <w:rFonts w:ascii="Courier New" w:hAnsi="Courier New" w:cs="Courier New"/>
          <w:sz w:val="22"/>
          <w:lang w:val="en-GB" w:eastAsia="en-GB"/>
        </w:rPr>
      </w:pPr>
      <w:proofErr w:type="spellStart"/>
      <w:r w:rsidRPr="00074D49">
        <w:rPr>
          <w:rFonts w:ascii="Courier New" w:hAnsi="Courier New" w:cs="Courier New"/>
          <w:color w:val="000000"/>
          <w:sz w:val="18"/>
          <w:szCs w:val="20"/>
          <w:lang w:val="en-GB" w:eastAsia="en-GB"/>
        </w:rPr>
        <w:t>delay_error</w:t>
      </w:r>
      <w:proofErr w:type="spellEnd"/>
      <w:r w:rsidRPr="00074D49">
        <w:rPr>
          <w:rFonts w:ascii="Courier New" w:hAnsi="Courier New" w:cs="Courier New"/>
          <w:color w:val="000000"/>
          <w:sz w:val="18"/>
          <w:szCs w:val="20"/>
          <w:lang w:val="en-GB" w:eastAsia="en-GB"/>
        </w:rPr>
        <w:t xml:space="preserve"> = (</w:t>
      </w:r>
      <w:proofErr w:type="spellStart"/>
      <w:r w:rsidRPr="00074D49">
        <w:rPr>
          <w:rFonts w:ascii="Courier New" w:hAnsi="Courier New" w:cs="Courier New"/>
          <w:color w:val="000000"/>
          <w:sz w:val="18"/>
          <w:szCs w:val="20"/>
          <w:lang w:val="en-GB" w:eastAsia="en-GB"/>
        </w:rPr>
        <w:t>zerocross_idx</w:t>
      </w:r>
      <w:proofErr w:type="spellEnd"/>
      <w:r w:rsidRPr="00074D49">
        <w:rPr>
          <w:rFonts w:ascii="Courier New" w:hAnsi="Courier New" w:cs="Courier New"/>
          <w:color w:val="000000"/>
          <w:sz w:val="18"/>
          <w:szCs w:val="20"/>
          <w:lang w:val="en-GB" w:eastAsia="en-GB"/>
        </w:rPr>
        <w:t>(</w:t>
      </w:r>
      <w:proofErr w:type="spellStart"/>
      <w:r w:rsidRPr="00074D49">
        <w:rPr>
          <w:rFonts w:ascii="Courier New" w:hAnsi="Courier New" w:cs="Courier New"/>
          <w:color w:val="000000"/>
          <w:sz w:val="18"/>
          <w:szCs w:val="20"/>
          <w:lang w:val="en-GB" w:eastAsia="en-GB"/>
        </w:rPr>
        <w:t>min_pos</w:t>
      </w:r>
      <w:proofErr w:type="spellEnd"/>
      <w:r w:rsidRPr="00074D49">
        <w:rPr>
          <w:rFonts w:ascii="Courier New" w:hAnsi="Courier New" w:cs="Courier New"/>
          <w:color w:val="000000"/>
          <w:sz w:val="18"/>
          <w:szCs w:val="20"/>
          <w:lang w:val="en-GB" w:eastAsia="en-GB"/>
        </w:rPr>
        <w:t xml:space="preserve">) - </w:t>
      </w:r>
      <w:proofErr w:type="spellStart"/>
      <w:r w:rsidRPr="00074D49">
        <w:rPr>
          <w:rFonts w:ascii="Courier New" w:hAnsi="Courier New" w:cs="Courier New"/>
          <w:color w:val="000000"/>
          <w:sz w:val="18"/>
          <w:szCs w:val="20"/>
          <w:lang w:val="en-GB" w:eastAsia="en-GB"/>
        </w:rPr>
        <w:t>N_samples</w:t>
      </w:r>
      <w:proofErr w:type="spellEnd"/>
      <w:r w:rsidRPr="00074D49">
        <w:rPr>
          <w:rFonts w:ascii="Courier New" w:hAnsi="Courier New" w:cs="Courier New"/>
          <w:color w:val="000000"/>
          <w:sz w:val="18"/>
          <w:szCs w:val="20"/>
          <w:lang w:val="en-GB" w:eastAsia="en-GB"/>
        </w:rPr>
        <w:t>/</w:t>
      </w:r>
      <w:proofErr w:type="gramStart"/>
      <w:r w:rsidRPr="00074D49">
        <w:rPr>
          <w:rFonts w:ascii="Courier New" w:hAnsi="Courier New" w:cs="Courier New"/>
          <w:color w:val="000000"/>
          <w:sz w:val="18"/>
          <w:szCs w:val="20"/>
          <w:lang w:val="en-GB" w:eastAsia="en-GB"/>
        </w:rPr>
        <w:t>2)*</w:t>
      </w:r>
      <w:proofErr w:type="spellStart"/>
      <w:proofErr w:type="gramEnd"/>
      <w:r w:rsidRPr="00074D49">
        <w:rPr>
          <w:rFonts w:ascii="Courier New" w:hAnsi="Courier New" w:cs="Courier New"/>
          <w:color w:val="000000"/>
          <w:sz w:val="18"/>
          <w:szCs w:val="20"/>
          <w:lang w:val="en-GB" w:eastAsia="en-GB"/>
        </w:rPr>
        <w:t>settings.delay_step</w:t>
      </w:r>
      <w:proofErr w:type="spellEnd"/>
      <w:r w:rsidRPr="00074D49">
        <w:rPr>
          <w:rFonts w:ascii="Courier New" w:hAnsi="Courier New" w:cs="Courier New"/>
          <w:color w:val="000000"/>
          <w:sz w:val="18"/>
          <w:szCs w:val="20"/>
          <w:lang w:val="en-GB" w:eastAsia="en-GB"/>
        </w:rPr>
        <w:t>;</w:t>
      </w:r>
    </w:p>
    <w:p w14:paraId="40C4C803" w14:textId="77777777" w:rsidR="00AE6119" w:rsidRPr="00074D49" w:rsidRDefault="00AE6119" w:rsidP="00AE6119">
      <w:pPr>
        <w:autoSpaceDE w:val="0"/>
        <w:autoSpaceDN w:val="0"/>
        <w:adjustRightInd w:val="0"/>
        <w:ind w:left="720"/>
        <w:jc w:val="left"/>
        <w:rPr>
          <w:rFonts w:ascii="Courier New" w:hAnsi="Courier New" w:cs="Courier New"/>
          <w:sz w:val="22"/>
          <w:lang w:val="en-GB" w:eastAsia="en-GB"/>
        </w:rPr>
      </w:pPr>
      <w:r w:rsidRPr="00074D49">
        <w:rPr>
          <w:rFonts w:ascii="Courier New" w:hAnsi="Courier New" w:cs="Courier New"/>
          <w:color w:val="000000"/>
          <w:sz w:val="18"/>
          <w:szCs w:val="20"/>
          <w:lang w:val="en-GB" w:eastAsia="en-GB"/>
        </w:rPr>
        <w:t xml:space="preserve"> </w:t>
      </w:r>
    </w:p>
    <w:p w14:paraId="5839F527" w14:textId="77777777" w:rsidR="00AE6119" w:rsidRPr="00074D49" w:rsidRDefault="00AE6119" w:rsidP="00AE6119">
      <w:pPr>
        <w:autoSpaceDE w:val="0"/>
        <w:autoSpaceDN w:val="0"/>
        <w:adjustRightInd w:val="0"/>
        <w:ind w:left="720"/>
        <w:jc w:val="left"/>
        <w:rPr>
          <w:rFonts w:ascii="Courier New" w:hAnsi="Courier New" w:cs="Courier New"/>
          <w:sz w:val="22"/>
          <w:lang w:val="es-ES_tradnl" w:eastAsia="en-GB"/>
        </w:rPr>
      </w:pPr>
      <w:proofErr w:type="spellStart"/>
      <w:r w:rsidRPr="00074D49">
        <w:rPr>
          <w:rFonts w:ascii="Courier New" w:hAnsi="Courier New" w:cs="Courier New"/>
          <w:color w:val="000000"/>
          <w:sz w:val="18"/>
          <w:szCs w:val="20"/>
          <w:lang w:val="es-ES_tradnl" w:eastAsia="en-GB"/>
        </w:rPr>
        <w:t>Chip_distance</w:t>
      </w:r>
      <w:proofErr w:type="spellEnd"/>
      <w:r w:rsidRPr="00074D49">
        <w:rPr>
          <w:rFonts w:ascii="Courier New" w:hAnsi="Courier New" w:cs="Courier New"/>
          <w:color w:val="000000"/>
          <w:sz w:val="18"/>
          <w:szCs w:val="20"/>
          <w:lang w:val="es-ES_tradnl" w:eastAsia="en-GB"/>
        </w:rPr>
        <w:t xml:space="preserve"> = 3e8/1.023e6;</w:t>
      </w:r>
    </w:p>
    <w:p w14:paraId="427EBFBF" w14:textId="77777777" w:rsidR="00AE6119" w:rsidRPr="00074D49" w:rsidRDefault="00AE6119" w:rsidP="00AE6119">
      <w:pPr>
        <w:autoSpaceDE w:val="0"/>
        <w:autoSpaceDN w:val="0"/>
        <w:adjustRightInd w:val="0"/>
        <w:ind w:left="720"/>
        <w:jc w:val="left"/>
        <w:rPr>
          <w:rFonts w:ascii="Courier New" w:hAnsi="Courier New" w:cs="Courier New"/>
          <w:sz w:val="22"/>
          <w:lang w:val="es-ES_tradnl" w:eastAsia="en-GB"/>
        </w:rPr>
      </w:pPr>
      <w:proofErr w:type="spellStart"/>
      <w:r w:rsidRPr="00074D49">
        <w:rPr>
          <w:rFonts w:ascii="Courier New" w:hAnsi="Courier New" w:cs="Courier New"/>
          <w:color w:val="000000"/>
          <w:sz w:val="18"/>
          <w:szCs w:val="20"/>
          <w:lang w:val="es-ES_tradnl" w:eastAsia="en-GB"/>
        </w:rPr>
        <w:t>multipath_error</w:t>
      </w:r>
      <w:proofErr w:type="spellEnd"/>
      <w:r w:rsidRPr="00074D49">
        <w:rPr>
          <w:rFonts w:ascii="Courier New" w:hAnsi="Courier New" w:cs="Courier New"/>
          <w:color w:val="000000"/>
          <w:sz w:val="18"/>
          <w:szCs w:val="20"/>
          <w:lang w:val="es-ES_tradnl" w:eastAsia="en-GB"/>
        </w:rPr>
        <w:t xml:space="preserve"> = </w:t>
      </w:r>
      <w:proofErr w:type="spellStart"/>
      <w:r w:rsidRPr="00074D49">
        <w:rPr>
          <w:rFonts w:ascii="Courier New" w:hAnsi="Courier New" w:cs="Courier New"/>
          <w:color w:val="000000"/>
          <w:sz w:val="18"/>
          <w:szCs w:val="20"/>
          <w:lang w:val="es-ES_tradnl" w:eastAsia="en-GB"/>
        </w:rPr>
        <w:t>delay_error</w:t>
      </w:r>
      <w:proofErr w:type="spellEnd"/>
      <w:r w:rsidRPr="00074D49">
        <w:rPr>
          <w:rFonts w:ascii="Courier New" w:hAnsi="Courier New" w:cs="Courier New"/>
          <w:color w:val="000000"/>
          <w:sz w:val="18"/>
          <w:szCs w:val="20"/>
          <w:lang w:val="es-ES_tradnl" w:eastAsia="en-GB"/>
        </w:rPr>
        <w:t>*</w:t>
      </w:r>
      <w:proofErr w:type="spellStart"/>
      <w:r w:rsidRPr="00074D49">
        <w:rPr>
          <w:rFonts w:ascii="Courier New" w:hAnsi="Courier New" w:cs="Courier New"/>
          <w:color w:val="000000"/>
          <w:sz w:val="18"/>
          <w:szCs w:val="20"/>
          <w:lang w:val="es-ES_tradnl" w:eastAsia="en-GB"/>
        </w:rPr>
        <w:t>Chip_distance</w:t>
      </w:r>
      <w:proofErr w:type="spellEnd"/>
      <w:r w:rsidRPr="00074D49">
        <w:rPr>
          <w:rFonts w:ascii="Courier New" w:hAnsi="Courier New" w:cs="Courier New"/>
          <w:color w:val="000000"/>
          <w:sz w:val="18"/>
          <w:szCs w:val="20"/>
          <w:lang w:val="es-ES_tradnl" w:eastAsia="en-GB"/>
        </w:rPr>
        <w:t>;</w:t>
      </w:r>
    </w:p>
    <w:p w14:paraId="138ECF6B" w14:textId="77777777" w:rsidR="00AE6119" w:rsidRDefault="00AE6119" w:rsidP="00AE6119">
      <w:pPr>
        <w:jc w:val="left"/>
        <w:rPr>
          <w:sz w:val="22"/>
          <w:lang w:val="es-ES_tradnl"/>
        </w:rPr>
      </w:pPr>
    </w:p>
    <w:p w14:paraId="68B7E4DB" w14:textId="77777777" w:rsidR="00AE6119" w:rsidRDefault="00AE6119" w:rsidP="00AE6119">
      <w:pPr>
        <w:jc w:val="left"/>
        <w:rPr>
          <w:sz w:val="22"/>
          <w:lang w:val="es-ES_tradnl"/>
        </w:rPr>
      </w:pPr>
      <w:r>
        <w:rPr>
          <w:szCs w:val="20"/>
        </w:rPr>
        <w:t>To test if it works correctly, use this function to refine your answers to Q2.2 and Q2.3 above.</w:t>
      </w:r>
    </w:p>
    <w:p w14:paraId="58008316" w14:textId="77777777" w:rsidR="00A70BB3" w:rsidRPr="00AE6119" w:rsidRDefault="00A70BB3" w:rsidP="00840254">
      <w:pPr>
        <w:rPr>
          <w:sz w:val="22"/>
        </w:rPr>
      </w:pPr>
    </w:p>
    <w:p w14:paraId="1D31096D" w14:textId="77777777" w:rsidR="00074D49" w:rsidRPr="00AE6119" w:rsidRDefault="00074D49" w:rsidP="00083961">
      <w:pPr>
        <w:rPr>
          <w:rFonts w:cs="Courier New"/>
          <w:sz w:val="18"/>
          <w:szCs w:val="20"/>
        </w:rPr>
      </w:pPr>
    </w:p>
    <w:p w14:paraId="6F789D91" w14:textId="77777777" w:rsidR="00AE6119" w:rsidRDefault="00AE6119">
      <w:pPr>
        <w:jc w:val="left"/>
        <w:rPr>
          <w:b/>
          <w:sz w:val="30"/>
          <w:szCs w:val="36"/>
          <w:lang w:eastAsia="de-CH"/>
        </w:rPr>
      </w:pPr>
      <w:bookmarkStart w:id="25" w:name="_Toc346115071"/>
      <w:r>
        <w:rPr>
          <w:sz w:val="30"/>
        </w:rPr>
        <w:br w:type="page"/>
      </w:r>
    </w:p>
    <w:p w14:paraId="6D4649CD" w14:textId="39619407" w:rsidR="00CE2C7E" w:rsidRPr="00AE6119" w:rsidRDefault="00907D77" w:rsidP="00236691">
      <w:pPr>
        <w:pStyle w:val="Chapter1title"/>
        <w:rPr>
          <w:sz w:val="30"/>
        </w:rPr>
      </w:pPr>
      <w:r w:rsidRPr="00AE6119">
        <w:rPr>
          <w:sz w:val="30"/>
        </w:rPr>
        <w:lastRenderedPageBreak/>
        <w:t>Exercise 3</w:t>
      </w:r>
      <w:bookmarkEnd w:id="25"/>
      <w:r w:rsidRPr="00AE6119">
        <w:rPr>
          <w:sz w:val="30"/>
        </w:rPr>
        <w:t>:</w:t>
      </w:r>
      <w:r w:rsidR="00540C2D" w:rsidRPr="00AE6119">
        <w:rPr>
          <w:sz w:val="30"/>
          <w:szCs w:val="24"/>
        </w:rPr>
        <w:t xml:space="preserve"> Multipath Error Envelope</w:t>
      </w:r>
    </w:p>
    <w:p w14:paraId="3C8A1FDB" w14:textId="77777777" w:rsidR="00840254" w:rsidRPr="00AE6119" w:rsidRDefault="00840254" w:rsidP="00074D49">
      <w:r w:rsidRPr="00AE6119">
        <w:t xml:space="preserve">The maximum multipath code error occurs when the multipath is in-phase (0 degree), i.e. constructive multipath, or out-of-phase (180 degrees), i.e. destructive multipath, with the LOS component. Therefore, for these two phases’ values, and taking in consideration different delays, a multipath error envelope (MEE) </w:t>
      </w:r>
      <w:r w:rsidR="00236691" w:rsidRPr="00AE6119">
        <w:t>can be</w:t>
      </w:r>
      <w:r w:rsidRPr="00AE6119">
        <w:t xml:space="preserve"> derived where the multipath code error for different phases lies within this envelope.</w:t>
      </w:r>
    </w:p>
    <w:p w14:paraId="19F4DB12" w14:textId="77777777" w:rsidR="00CE2C7E" w:rsidRPr="00AE6119" w:rsidRDefault="00CE2C7E" w:rsidP="005B7C59">
      <w:pPr>
        <w:rPr>
          <w:sz w:val="22"/>
        </w:rPr>
      </w:pPr>
    </w:p>
    <w:p w14:paraId="01B71152" w14:textId="3AB6D43D" w:rsidR="00D534A4" w:rsidRPr="00AE6119" w:rsidRDefault="00D534A4" w:rsidP="00236691">
      <w:pPr>
        <w:pStyle w:val="Chapter2title"/>
        <w:rPr>
          <w:rFonts w:ascii="Helvetica" w:hAnsi="Helvetica"/>
          <w:bCs/>
          <w:sz w:val="26"/>
        </w:rPr>
      </w:pPr>
      <w:r w:rsidRPr="00AE6119">
        <w:rPr>
          <w:rFonts w:ascii="Helvetica" w:hAnsi="Helvetica"/>
          <w:sz w:val="26"/>
        </w:rPr>
        <w:t xml:space="preserve">Question </w:t>
      </w:r>
      <w:r w:rsidR="00236691" w:rsidRPr="00AE6119">
        <w:rPr>
          <w:rFonts w:ascii="Helvetica" w:hAnsi="Helvetica"/>
          <w:sz w:val="26"/>
        </w:rPr>
        <w:t>3.</w:t>
      </w:r>
      <w:r w:rsidR="006665D4" w:rsidRPr="00AE6119">
        <w:rPr>
          <w:rFonts w:ascii="Helvetica" w:hAnsi="Helvetica"/>
          <w:sz w:val="26"/>
        </w:rPr>
        <w:t>1</w:t>
      </w:r>
    </w:p>
    <w:p w14:paraId="3BEAA967" w14:textId="77777777" w:rsidR="006665D4" w:rsidRPr="00AE6119" w:rsidRDefault="006665D4" w:rsidP="006665D4">
      <w:r w:rsidRPr="00AE6119">
        <w:t xml:space="preserve">Plot the MEE using the provided function </w:t>
      </w:r>
      <w:r w:rsidRPr="00AE6119">
        <w:rPr>
          <w:rFonts w:ascii="Courier New" w:hAnsi="Courier New" w:cs="Courier New"/>
        </w:rPr>
        <w:t>mee</w:t>
      </w:r>
      <w:r w:rsidRPr="00AE6119">
        <w:t xml:space="preserve"> for BPSK and </w:t>
      </w:r>
      <w:proofErr w:type="gramStart"/>
      <w:r w:rsidRPr="00AE6119">
        <w:t>BOC(</w:t>
      </w:r>
      <w:proofErr w:type="gramEnd"/>
      <w:r w:rsidRPr="00AE6119">
        <w:t>1,1) for MSAR=0.5,  0 &lt;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m</m:t>
            </m:r>
          </m:sub>
        </m:sSub>
      </m:oMath>
      <w:r w:rsidRPr="00AE6119">
        <w:t>&lt;2, and</w:t>
      </w:r>
      <w:r w:rsidRPr="00AE6119">
        <w:rPr>
          <w:i/>
        </w:rPr>
        <w:t xml:space="preserve"> d</w:t>
      </w:r>
      <w:r w:rsidRPr="00AE6119">
        <w:t xml:space="preserve"> = 0.5. What is the maximum code error for both signals and for which delay?</w:t>
      </w:r>
    </w:p>
    <w:p w14:paraId="640E0185" w14:textId="77777777" w:rsidR="009B79E8" w:rsidRDefault="009B79E8" w:rsidP="00074D49"/>
    <w:p w14:paraId="7542D7AF" w14:textId="77777777" w:rsidR="001C2661" w:rsidRPr="00AE6119" w:rsidRDefault="001C2661" w:rsidP="001C2661">
      <w:pPr>
        <w:rPr>
          <w:szCs w:val="20"/>
        </w:rPr>
      </w:pPr>
      <w:r w:rsidRPr="00AE6119">
        <w:rPr>
          <w:szCs w:val="20"/>
        </w:rPr>
        <w:t>Put the 2 plots (including clear legends) here:</w:t>
      </w:r>
    </w:p>
    <w:p w14:paraId="124C8962" w14:textId="3012DFAD" w:rsidR="009B79E8" w:rsidRPr="00AE6119" w:rsidRDefault="009B79E8" w:rsidP="00074D49">
      <w:r w:rsidRPr="00AE6119">
        <w:rPr>
          <w:rFonts w:ascii="Tahoma" w:hAnsi="Tahoma" w:cs="Tahoma"/>
          <w:noProof/>
          <w:sz w:val="22"/>
          <w:szCs w:val="22"/>
        </w:rPr>
        <mc:AlternateContent>
          <mc:Choice Requires="wps">
            <w:drawing>
              <wp:inline distT="0" distB="0" distL="0" distR="0" wp14:anchorId="5F1BAA71" wp14:editId="43668C8A">
                <wp:extent cx="5744845" cy="1923415"/>
                <wp:effectExtent l="0" t="0" r="27305" b="19685"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4845" cy="1923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3F3A5D" w14:textId="77777777" w:rsidR="009B79E8" w:rsidRDefault="009B79E8" w:rsidP="009B79E8">
                            <w:pPr>
                              <w:jc w:val="center"/>
                            </w:pPr>
                          </w:p>
                          <w:p w14:paraId="1DAEB962" w14:textId="77777777" w:rsidR="009B79E8" w:rsidRDefault="009B79E8" w:rsidP="009B79E8">
                            <w:pPr>
                              <w:jc w:val="center"/>
                            </w:pPr>
                          </w:p>
                          <w:p w14:paraId="530AB5E6" w14:textId="77777777" w:rsidR="009B79E8" w:rsidRDefault="009B79E8" w:rsidP="009B79E8">
                            <w:pPr>
                              <w:jc w:val="center"/>
                            </w:pPr>
                          </w:p>
                          <w:p w14:paraId="5CF11577" w14:textId="77777777" w:rsidR="009B79E8" w:rsidRDefault="009B79E8" w:rsidP="009B79E8">
                            <w:pPr>
                              <w:jc w:val="center"/>
                            </w:pPr>
                          </w:p>
                          <w:p w14:paraId="27D15910" w14:textId="77777777" w:rsidR="009B79E8" w:rsidRDefault="009B79E8" w:rsidP="009B79E8">
                            <w:pPr>
                              <w:jc w:val="center"/>
                            </w:pPr>
                          </w:p>
                          <w:p w14:paraId="255284B2" w14:textId="77777777" w:rsidR="009B79E8" w:rsidRDefault="009B79E8" w:rsidP="009B79E8">
                            <w:pPr>
                              <w:jc w:val="center"/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Cs w:val="20"/>
                              </w:rPr>
                              <w:t>[Include your plots here]</w:t>
                            </w:r>
                          </w:p>
                          <w:p w14:paraId="69B957E2" w14:textId="77777777" w:rsidR="009B79E8" w:rsidRPr="00107D21" w:rsidRDefault="009B79E8" w:rsidP="009B79E8">
                            <w:pPr>
                              <w:jc w:val="center"/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Cs w:val="20"/>
                              </w:rPr>
                              <w:t>Replace this box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1BAA71" id="Text Box 19" o:spid="_x0000_s1057" type="#_x0000_t202" style="width:452.35pt;height:15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">
                <v:textbox>
                  <w:txbxContent>
                    <w:p w14:paraId="1D3F3A5D" w14:textId="77777777" w:rsidR="009B79E8" w:rsidRDefault="009B79E8" w:rsidP="009B79E8">
                      <w:pPr>
                        <w:jc w:val="center"/>
                      </w:pPr>
                    </w:p>
                    <w:p w14:paraId="1DAEB962" w14:textId="77777777" w:rsidR="009B79E8" w:rsidRDefault="009B79E8" w:rsidP="009B79E8">
                      <w:pPr>
                        <w:jc w:val="center"/>
                      </w:pPr>
                    </w:p>
                    <w:p w14:paraId="530AB5E6" w14:textId="77777777" w:rsidR="009B79E8" w:rsidRDefault="009B79E8" w:rsidP="009B79E8">
                      <w:pPr>
                        <w:jc w:val="center"/>
                      </w:pPr>
                    </w:p>
                    <w:p w14:paraId="5CF11577" w14:textId="77777777" w:rsidR="009B79E8" w:rsidRDefault="009B79E8" w:rsidP="009B79E8">
                      <w:pPr>
                        <w:jc w:val="center"/>
                      </w:pPr>
                    </w:p>
                    <w:p w14:paraId="27D15910" w14:textId="77777777" w:rsidR="009B79E8" w:rsidRDefault="009B79E8" w:rsidP="009B79E8">
                      <w:pPr>
                        <w:jc w:val="center"/>
                      </w:pPr>
                    </w:p>
                    <w:p w14:paraId="255284B2" w14:textId="77777777" w:rsidR="009B79E8" w:rsidRDefault="009B79E8" w:rsidP="009B79E8">
                      <w:pPr>
                        <w:jc w:val="center"/>
                        <w:rPr>
                          <w:rFonts w:ascii="Tahoma" w:hAnsi="Tahoma" w:cs="Tahoma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Cs w:val="20"/>
                        </w:rPr>
                        <w:t>[Include your plots here]</w:t>
                      </w:r>
                    </w:p>
                    <w:p w14:paraId="69B957E2" w14:textId="77777777" w:rsidR="009B79E8" w:rsidRPr="00107D21" w:rsidRDefault="009B79E8" w:rsidP="009B79E8">
                      <w:pPr>
                        <w:jc w:val="center"/>
                        <w:rPr>
                          <w:rFonts w:ascii="Tahoma" w:hAnsi="Tahoma" w:cs="Tahoma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Cs w:val="20"/>
                        </w:rPr>
                        <w:t>Replace this box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C31257D" w14:textId="502A5BA7" w:rsidR="009B79E8" w:rsidRPr="00AE6119" w:rsidRDefault="009B79E8">
      <w:pPr>
        <w:jc w:val="left"/>
        <w:rPr>
          <w:sz w:val="22"/>
        </w:rPr>
      </w:pPr>
      <w:r w:rsidRPr="00AE6119">
        <w:rPr>
          <w:sz w:val="22"/>
        </w:rPr>
        <w:br w:type="page"/>
      </w:r>
    </w:p>
    <w:p w14:paraId="34782DF6" w14:textId="0642C228" w:rsidR="00D534A4" w:rsidRPr="00AE6119" w:rsidRDefault="00D534A4" w:rsidP="00236691">
      <w:pPr>
        <w:pStyle w:val="Chapter2title"/>
        <w:rPr>
          <w:rFonts w:ascii="Helvetica" w:hAnsi="Helvetica"/>
          <w:bCs/>
          <w:sz w:val="26"/>
        </w:rPr>
      </w:pPr>
      <w:r w:rsidRPr="00AE6119">
        <w:rPr>
          <w:rFonts w:ascii="Helvetica" w:hAnsi="Helvetica"/>
          <w:sz w:val="26"/>
        </w:rPr>
        <w:lastRenderedPageBreak/>
        <w:t xml:space="preserve">Question </w:t>
      </w:r>
      <w:r w:rsidR="00236691" w:rsidRPr="00AE6119">
        <w:rPr>
          <w:rFonts w:ascii="Helvetica" w:hAnsi="Helvetica"/>
          <w:sz w:val="26"/>
        </w:rPr>
        <w:t>3.</w:t>
      </w:r>
      <w:r w:rsidR="006665D4" w:rsidRPr="00AE6119">
        <w:rPr>
          <w:rFonts w:ascii="Helvetica" w:hAnsi="Helvetica"/>
          <w:sz w:val="26"/>
        </w:rPr>
        <w:t>2</w:t>
      </w:r>
    </w:p>
    <w:p w14:paraId="1151028A" w14:textId="362AF684" w:rsidR="00682A2B" w:rsidRPr="00AE6119" w:rsidRDefault="00D534A4" w:rsidP="009B79E8">
      <w:pPr>
        <w:rPr>
          <w:b/>
          <w:bCs/>
          <w:sz w:val="18"/>
          <w:szCs w:val="20"/>
        </w:rPr>
      </w:pPr>
      <w:r w:rsidRPr="00AE6119">
        <w:rPr>
          <w:szCs w:val="20"/>
        </w:rPr>
        <w:t xml:space="preserve">Repeat the previous question for </w:t>
      </w:r>
      <w:r w:rsidRPr="00AE6119">
        <w:rPr>
          <w:i/>
          <w:szCs w:val="20"/>
        </w:rPr>
        <w:t>d</w:t>
      </w:r>
      <w:r w:rsidRPr="00AE6119">
        <w:rPr>
          <w:szCs w:val="20"/>
        </w:rPr>
        <w:t xml:space="preserve"> = 0.</w:t>
      </w:r>
      <w:r w:rsidR="006C3291" w:rsidRPr="00AE6119">
        <w:rPr>
          <w:szCs w:val="20"/>
        </w:rPr>
        <w:t>6</w:t>
      </w:r>
      <w:r w:rsidRPr="00AE6119">
        <w:rPr>
          <w:szCs w:val="20"/>
        </w:rPr>
        <w:t>, 0.</w:t>
      </w:r>
      <w:r w:rsidR="00D66C8B" w:rsidRPr="00AE6119">
        <w:rPr>
          <w:szCs w:val="20"/>
        </w:rPr>
        <w:t>3</w:t>
      </w:r>
      <w:r w:rsidRPr="00AE6119">
        <w:rPr>
          <w:szCs w:val="20"/>
        </w:rPr>
        <w:t>, and 0.</w:t>
      </w:r>
      <w:r w:rsidR="00D66C8B" w:rsidRPr="00AE6119">
        <w:rPr>
          <w:szCs w:val="20"/>
        </w:rPr>
        <w:t>1</w:t>
      </w:r>
      <w:r w:rsidR="00840254" w:rsidRPr="00AE6119">
        <w:rPr>
          <w:szCs w:val="20"/>
        </w:rPr>
        <w:t>.</w:t>
      </w:r>
    </w:p>
    <w:p w14:paraId="293FF0F5" w14:textId="77777777" w:rsidR="009B79E8" w:rsidRDefault="009B79E8" w:rsidP="009B79E8">
      <w:pPr>
        <w:rPr>
          <w:b/>
          <w:bCs/>
          <w:sz w:val="18"/>
          <w:szCs w:val="20"/>
        </w:rPr>
      </w:pPr>
    </w:p>
    <w:p w14:paraId="1EEDBE6B" w14:textId="77777777" w:rsidR="001C2661" w:rsidRPr="00AE6119" w:rsidRDefault="001C2661" w:rsidP="001C2661">
      <w:pPr>
        <w:rPr>
          <w:szCs w:val="20"/>
        </w:rPr>
      </w:pPr>
      <w:r w:rsidRPr="00AE6119">
        <w:rPr>
          <w:szCs w:val="20"/>
        </w:rPr>
        <w:t>Put the 2 plots (including clear legends) here:</w:t>
      </w:r>
    </w:p>
    <w:p w14:paraId="150BBA07" w14:textId="78AA7280" w:rsidR="009B79E8" w:rsidRPr="00AE6119" w:rsidRDefault="009B79E8" w:rsidP="009B79E8">
      <w:pPr>
        <w:rPr>
          <w:sz w:val="18"/>
        </w:rPr>
      </w:pPr>
      <w:r w:rsidRPr="00AE6119">
        <w:rPr>
          <w:rFonts w:ascii="Tahoma" w:hAnsi="Tahoma" w:cs="Tahoma"/>
          <w:noProof/>
          <w:sz w:val="22"/>
          <w:szCs w:val="22"/>
        </w:rPr>
        <mc:AlternateContent>
          <mc:Choice Requires="wps">
            <w:drawing>
              <wp:inline distT="0" distB="0" distL="0" distR="0" wp14:anchorId="3DF7909C" wp14:editId="5D73911A">
                <wp:extent cx="5744845" cy="1923415"/>
                <wp:effectExtent l="0" t="0" r="27305" b="19685"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4845" cy="1923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EC5BE8" w14:textId="77777777" w:rsidR="009B79E8" w:rsidRDefault="009B79E8" w:rsidP="009B79E8">
                            <w:pPr>
                              <w:jc w:val="center"/>
                            </w:pPr>
                          </w:p>
                          <w:p w14:paraId="6F8ECA6A" w14:textId="77777777" w:rsidR="009B79E8" w:rsidRDefault="009B79E8" w:rsidP="009B79E8">
                            <w:pPr>
                              <w:jc w:val="center"/>
                            </w:pPr>
                          </w:p>
                          <w:p w14:paraId="53F83D84" w14:textId="77777777" w:rsidR="009B79E8" w:rsidRDefault="009B79E8" w:rsidP="009B79E8">
                            <w:pPr>
                              <w:jc w:val="center"/>
                            </w:pPr>
                          </w:p>
                          <w:p w14:paraId="755CD847" w14:textId="77777777" w:rsidR="009B79E8" w:rsidRDefault="009B79E8" w:rsidP="009B79E8">
                            <w:pPr>
                              <w:jc w:val="center"/>
                            </w:pPr>
                          </w:p>
                          <w:p w14:paraId="05E20825" w14:textId="77777777" w:rsidR="009B79E8" w:rsidRDefault="009B79E8" w:rsidP="009B79E8">
                            <w:pPr>
                              <w:jc w:val="center"/>
                            </w:pPr>
                          </w:p>
                          <w:p w14:paraId="4B5F19BB" w14:textId="77777777" w:rsidR="009B79E8" w:rsidRDefault="009B79E8" w:rsidP="009B79E8">
                            <w:pPr>
                              <w:jc w:val="center"/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Cs w:val="20"/>
                              </w:rPr>
                              <w:t>[Include your plots here]</w:t>
                            </w:r>
                          </w:p>
                          <w:p w14:paraId="1A6AEDCF" w14:textId="77777777" w:rsidR="009B79E8" w:rsidRPr="00107D21" w:rsidRDefault="009B79E8" w:rsidP="009B79E8">
                            <w:pPr>
                              <w:jc w:val="center"/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Cs w:val="20"/>
                              </w:rPr>
                              <w:t>Replace this box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F7909C" id="Text Box 20" o:spid="_x0000_s1058" type="#_x0000_t202" style="width:452.35pt;height:15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">
                <v:textbox>
                  <w:txbxContent>
                    <w:p w14:paraId="7DEC5BE8" w14:textId="77777777" w:rsidR="009B79E8" w:rsidRDefault="009B79E8" w:rsidP="009B79E8">
                      <w:pPr>
                        <w:jc w:val="center"/>
                      </w:pPr>
                    </w:p>
                    <w:p w14:paraId="6F8ECA6A" w14:textId="77777777" w:rsidR="009B79E8" w:rsidRDefault="009B79E8" w:rsidP="009B79E8">
                      <w:pPr>
                        <w:jc w:val="center"/>
                      </w:pPr>
                    </w:p>
                    <w:p w14:paraId="53F83D84" w14:textId="77777777" w:rsidR="009B79E8" w:rsidRDefault="009B79E8" w:rsidP="009B79E8">
                      <w:pPr>
                        <w:jc w:val="center"/>
                      </w:pPr>
                    </w:p>
                    <w:p w14:paraId="755CD847" w14:textId="77777777" w:rsidR="009B79E8" w:rsidRDefault="009B79E8" w:rsidP="009B79E8">
                      <w:pPr>
                        <w:jc w:val="center"/>
                      </w:pPr>
                    </w:p>
                    <w:p w14:paraId="05E20825" w14:textId="77777777" w:rsidR="009B79E8" w:rsidRDefault="009B79E8" w:rsidP="009B79E8">
                      <w:pPr>
                        <w:jc w:val="center"/>
                      </w:pPr>
                    </w:p>
                    <w:p w14:paraId="4B5F19BB" w14:textId="77777777" w:rsidR="009B79E8" w:rsidRDefault="009B79E8" w:rsidP="009B79E8">
                      <w:pPr>
                        <w:jc w:val="center"/>
                        <w:rPr>
                          <w:rFonts w:ascii="Tahoma" w:hAnsi="Tahoma" w:cs="Tahoma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Cs w:val="20"/>
                        </w:rPr>
                        <w:t>[Include your plots here]</w:t>
                      </w:r>
                    </w:p>
                    <w:p w14:paraId="1A6AEDCF" w14:textId="77777777" w:rsidR="009B79E8" w:rsidRPr="00107D21" w:rsidRDefault="009B79E8" w:rsidP="009B79E8">
                      <w:pPr>
                        <w:jc w:val="center"/>
                        <w:rPr>
                          <w:rFonts w:ascii="Tahoma" w:hAnsi="Tahoma" w:cs="Tahoma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Cs w:val="20"/>
                        </w:rPr>
                        <w:t>Replace this box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DB2114" w14:textId="77777777" w:rsidR="00FB6050" w:rsidRPr="00AE6119" w:rsidRDefault="00FB6050" w:rsidP="00FB6050">
      <w:pPr>
        <w:rPr>
          <w:sz w:val="22"/>
        </w:rPr>
      </w:pPr>
    </w:p>
    <w:p w14:paraId="5090E367" w14:textId="098D211F" w:rsidR="000A0038" w:rsidRPr="00AE6119" w:rsidRDefault="000A0038">
      <w:pPr>
        <w:jc w:val="left"/>
        <w:rPr>
          <w:b/>
          <w:sz w:val="26"/>
          <w:szCs w:val="28"/>
        </w:rPr>
      </w:pPr>
    </w:p>
    <w:p w14:paraId="6170D4A3" w14:textId="2710AF9C" w:rsidR="00840254" w:rsidRPr="00AE6119" w:rsidRDefault="00840254" w:rsidP="00236691">
      <w:pPr>
        <w:pStyle w:val="Chapter2title"/>
        <w:rPr>
          <w:rFonts w:ascii="Helvetica" w:hAnsi="Helvetica"/>
          <w:sz w:val="26"/>
        </w:rPr>
      </w:pPr>
      <w:r w:rsidRPr="00AE6119">
        <w:rPr>
          <w:rFonts w:ascii="Helvetica" w:hAnsi="Helvetica"/>
          <w:sz w:val="26"/>
        </w:rPr>
        <w:t xml:space="preserve">Question </w:t>
      </w:r>
      <w:r w:rsidR="00236691" w:rsidRPr="00AE6119">
        <w:rPr>
          <w:rFonts w:ascii="Helvetica" w:hAnsi="Helvetica"/>
          <w:sz w:val="26"/>
        </w:rPr>
        <w:t>3.</w:t>
      </w:r>
      <w:r w:rsidR="006665D4" w:rsidRPr="00AE6119">
        <w:rPr>
          <w:rFonts w:ascii="Helvetica" w:hAnsi="Helvetica"/>
          <w:sz w:val="26"/>
        </w:rPr>
        <w:t>3</w:t>
      </w:r>
    </w:p>
    <w:p w14:paraId="21AECDAA" w14:textId="77777777" w:rsidR="001C2661" w:rsidRDefault="00840254" w:rsidP="00840254">
      <w:pPr>
        <w:rPr>
          <w:szCs w:val="20"/>
        </w:rPr>
      </w:pPr>
      <w:r w:rsidRPr="00AE6119">
        <w:rPr>
          <w:szCs w:val="20"/>
        </w:rPr>
        <w:t xml:space="preserve">Compare the results obtained taking into consideration the chip spacing and the signal modulation. </w:t>
      </w:r>
    </w:p>
    <w:p w14:paraId="16764F3F" w14:textId="77777777" w:rsidR="001C2661" w:rsidRDefault="00840254" w:rsidP="00840254">
      <w:pPr>
        <w:rPr>
          <w:szCs w:val="20"/>
        </w:rPr>
      </w:pPr>
      <w:r w:rsidRPr="00AE6119">
        <w:rPr>
          <w:szCs w:val="20"/>
        </w:rPr>
        <w:t xml:space="preserve">What do you observe? </w:t>
      </w:r>
    </w:p>
    <w:p w14:paraId="28B1D114" w14:textId="77777777" w:rsidR="001C2661" w:rsidRDefault="001C2661" w:rsidP="00840254">
      <w:pPr>
        <w:rPr>
          <w:szCs w:val="20"/>
        </w:rPr>
      </w:pPr>
    </w:p>
    <w:p w14:paraId="48AEB446" w14:textId="77777777" w:rsidR="001C2661" w:rsidRDefault="001C2661" w:rsidP="00840254">
      <w:pPr>
        <w:rPr>
          <w:szCs w:val="20"/>
        </w:rPr>
      </w:pPr>
    </w:p>
    <w:p w14:paraId="409A5279" w14:textId="53CADDF5" w:rsidR="00840254" w:rsidRPr="00AE6119" w:rsidRDefault="00840254" w:rsidP="00840254">
      <w:pPr>
        <w:rPr>
          <w:szCs w:val="20"/>
        </w:rPr>
      </w:pPr>
      <w:r w:rsidRPr="00AE6119">
        <w:rPr>
          <w:szCs w:val="20"/>
        </w:rPr>
        <w:t>What conclusions can be made?</w:t>
      </w:r>
    </w:p>
    <w:p w14:paraId="1F0C1E7F" w14:textId="77777777" w:rsidR="00044ADB" w:rsidRPr="00AE6119" w:rsidRDefault="00044ADB" w:rsidP="00840254">
      <w:pPr>
        <w:rPr>
          <w:szCs w:val="20"/>
        </w:rPr>
      </w:pPr>
    </w:p>
    <w:p w14:paraId="2EFABFF6" w14:textId="77777777" w:rsidR="00044ADB" w:rsidRPr="00AE6119" w:rsidRDefault="00044ADB" w:rsidP="00840254">
      <w:pPr>
        <w:rPr>
          <w:szCs w:val="20"/>
        </w:rPr>
      </w:pPr>
    </w:p>
    <w:p w14:paraId="063C640D" w14:textId="77777777" w:rsidR="009B79E8" w:rsidRPr="00AE6119" w:rsidRDefault="009B79E8" w:rsidP="00AE6119"/>
    <w:p w14:paraId="3EFE9518" w14:textId="77777777" w:rsidR="001C2661" w:rsidRDefault="001C2661">
      <w:pPr>
        <w:jc w:val="left"/>
        <w:rPr>
          <w:b/>
          <w:sz w:val="30"/>
          <w:szCs w:val="36"/>
          <w:lang w:eastAsia="de-CH"/>
        </w:rPr>
      </w:pPr>
      <w:r>
        <w:rPr>
          <w:sz w:val="30"/>
        </w:rPr>
        <w:br w:type="page"/>
      </w:r>
    </w:p>
    <w:p w14:paraId="1731CBA6" w14:textId="7146AA42" w:rsidR="0002718C" w:rsidRPr="00AE6119" w:rsidRDefault="0002718C" w:rsidP="00236691">
      <w:pPr>
        <w:pStyle w:val="Chapter1title"/>
        <w:rPr>
          <w:sz w:val="30"/>
        </w:rPr>
      </w:pPr>
      <w:r w:rsidRPr="00AE6119">
        <w:rPr>
          <w:sz w:val="30"/>
        </w:rPr>
        <w:lastRenderedPageBreak/>
        <w:t xml:space="preserve">Exercise </w:t>
      </w:r>
      <w:r w:rsidR="007772DB" w:rsidRPr="00AE6119">
        <w:rPr>
          <w:sz w:val="30"/>
        </w:rPr>
        <w:t>4</w:t>
      </w:r>
      <w:r w:rsidRPr="00AE6119">
        <w:rPr>
          <w:sz w:val="30"/>
        </w:rPr>
        <w:t>:</w:t>
      </w:r>
      <w:r w:rsidRPr="00AE6119">
        <w:rPr>
          <w:sz w:val="30"/>
          <w:szCs w:val="24"/>
        </w:rPr>
        <w:t xml:space="preserve"> Multipath Error with HRC Discriminator</w:t>
      </w:r>
    </w:p>
    <w:p w14:paraId="6C5E5AB8" w14:textId="77777777" w:rsidR="00840254" w:rsidRPr="00AE6119" w:rsidRDefault="00840254" w:rsidP="00236691">
      <w:pPr>
        <w:pStyle w:val="Chapter2title"/>
        <w:rPr>
          <w:rFonts w:ascii="Helvetica" w:hAnsi="Helvetica"/>
          <w:bCs/>
          <w:sz w:val="26"/>
        </w:rPr>
      </w:pPr>
      <w:r w:rsidRPr="00AE6119">
        <w:rPr>
          <w:rFonts w:ascii="Helvetica" w:hAnsi="Helvetica"/>
          <w:sz w:val="26"/>
        </w:rPr>
        <w:t xml:space="preserve">Question </w:t>
      </w:r>
      <w:r w:rsidR="00236691" w:rsidRPr="00AE6119">
        <w:rPr>
          <w:rFonts w:ascii="Helvetica" w:hAnsi="Helvetica"/>
          <w:sz w:val="26"/>
        </w:rPr>
        <w:t>4.</w:t>
      </w:r>
      <w:r w:rsidRPr="00AE6119">
        <w:rPr>
          <w:rFonts w:ascii="Helvetica" w:hAnsi="Helvetica"/>
          <w:sz w:val="26"/>
        </w:rPr>
        <w:t>1</w:t>
      </w:r>
    </w:p>
    <w:p w14:paraId="7ACB469E" w14:textId="77777777" w:rsidR="00BC77C4" w:rsidRPr="00AE6119" w:rsidRDefault="00840254" w:rsidP="00840254">
      <w:pPr>
        <w:rPr>
          <w:szCs w:val="20"/>
        </w:rPr>
      </w:pPr>
      <w:r w:rsidRPr="00AE6119">
        <w:rPr>
          <w:szCs w:val="20"/>
        </w:rPr>
        <w:t xml:space="preserve">Write a </w:t>
      </w:r>
      <w:proofErr w:type="spellStart"/>
      <w:r w:rsidRPr="00AE6119">
        <w:rPr>
          <w:szCs w:val="20"/>
        </w:rPr>
        <w:t>Matlab</w:t>
      </w:r>
      <w:proofErr w:type="spellEnd"/>
      <w:r w:rsidRPr="00AE6119">
        <w:rPr>
          <w:szCs w:val="20"/>
        </w:rPr>
        <w:t xml:space="preserve"> function called</w:t>
      </w:r>
    </w:p>
    <w:p w14:paraId="53F52FD0" w14:textId="77777777" w:rsidR="00074D49" w:rsidRPr="00AE6119" w:rsidRDefault="00074D49" w:rsidP="00840254">
      <w:pPr>
        <w:rPr>
          <w:szCs w:val="20"/>
        </w:rPr>
      </w:pPr>
    </w:p>
    <w:p w14:paraId="7CBBA25F" w14:textId="77777777" w:rsidR="00074D49" w:rsidRPr="00AE6119" w:rsidRDefault="00840254" w:rsidP="00840254">
      <w:pPr>
        <w:rPr>
          <w:sz w:val="22"/>
        </w:rPr>
      </w:pPr>
      <w:proofErr w:type="spellStart"/>
      <w:r w:rsidRPr="00AE6119">
        <w:rPr>
          <w:rFonts w:ascii="Courier New" w:hAnsi="Courier New" w:cs="Courier New"/>
          <w:sz w:val="18"/>
          <w:szCs w:val="20"/>
        </w:rPr>
        <w:t>hrc_discriminator</w:t>
      </w:r>
      <w:proofErr w:type="spellEnd"/>
      <w:r w:rsidR="00073754" w:rsidRPr="00AE6119">
        <w:rPr>
          <w:rFonts w:ascii="Courier New" w:hAnsi="Courier New" w:cs="Courier New"/>
          <w:sz w:val="18"/>
          <w:szCs w:val="20"/>
          <w:lang w:eastAsia="en-GB"/>
        </w:rPr>
        <w:t>(</w:t>
      </w:r>
      <w:proofErr w:type="spellStart"/>
      <w:proofErr w:type="gramStart"/>
      <w:r w:rsidR="00073754" w:rsidRPr="00AE6119">
        <w:rPr>
          <w:rFonts w:ascii="Courier New" w:hAnsi="Courier New" w:cs="Courier New"/>
          <w:sz w:val="18"/>
          <w:szCs w:val="20"/>
          <w:lang w:eastAsia="en-GB"/>
        </w:rPr>
        <w:t>set</w:t>
      </w:r>
      <w:r w:rsidR="00BC77C4" w:rsidRPr="00AE6119">
        <w:rPr>
          <w:rFonts w:ascii="Courier New" w:hAnsi="Courier New" w:cs="Courier New"/>
          <w:sz w:val="18"/>
          <w:szCs w:val="20"/>
          <w:lang w:eastAsia="en-GB"/>
        </w:rPr>
        <w:t>tings</w:t>
      </w:r>
      <w:r w:rsidR="00073754" w:rsidRPr="00AE6119">
        <w:rPr>
          <w:rFonts w:ascii="Courier New" w:hAnsi="Courier New" w:cs="Courier New"/>
          <w:sz w:val="18"/>
          <w:szCs w:val="20"/>
          <w:lang w:eastAsia="en-GB"/>
        </w:rPr>
        <w:t>,multipath</w:t>
      </w:r>
      <w:proofErr w:type="gramEnd"/>
      <w:r w:rsidR="00073754" w:rsidRPr="00AE6119">
        <w:rPr>
          <w:rFonts w:ascii="Courier New" w:hAnsi="Courier New" w:cs="Courier New"/>
          <w:sz w:val="18"/>
          <w:szCs w:val="20"/>
          <w:lang w:eastAsia="en-GB"/>
        </w:rPr>
        <w:t>_delay,</w:t>
      </w:r>
      <w:r w:rsidR="00C54F3B" w:rsidRPr="00AE6119">
        <w:rPr>
          <w:rFonts w:ascii="Courier New" w:hAnsi="Courier New" w:cs="Courier New"/>
          <w:sz w:val="18"/>
          <w:szCs w:val="20"/>
          <w:lang w:eastAsia="en-GB"/>
        </w:rPr>
        <w:t>multipath_</w:t>
      </w:r>
      <w:r w:rsidR="00073754" w:rsidRPr="00AE6119">
        <w:rPr>
          <w:rFonts w:ascii="Courier New" w:hAnsi="Courier New" w:cs="Courier New"/>
          <w:sz w:val="18"/>
          <w:szCs w:val="20"/>
          <w:lang w:eastAsia="en-GB"/>
        </w:rPr>
        <w:t>phase</w:t>
      </w:r>
      <w:proofErr w:type="spellEnd"/>
      <w:r w:rsidR="00073754" w:rsidRPr="00AE6119">
        <w:rPr>
          <w:rFonts w:ascii="Courier New" w:hAnsi="Courier New" w:cs="Courier New"/>
          <w:sz w:val="18"/>
          <w:szCs w:val="20"/>
          <w:lang w:eastAsia="en-GB"/>
        </w:rPr>
        <w:t>)</w:t>
      </w:r>
      <w:r w:rsidRPr="00AE6119">
        <w:rPr>
          <w:sz w:val="22"/>
        </w:rPr>
        <w:t xml:space="preserve"> </w:t>
      </w:r>
    </w:p>
    <w:p w14:paraId="003812F0" w14:textId="77777777" w:rsidR="00074D49" w:rsidRPr="00AE6119" w:rsidRDefault="00074D49" w:rsidP="00840254">
      <w:pPr>
        <w:rPr>
          <w:sz w:val="22"/>
        </w:rPr>
      </w:pPr>
    </w:p>
    <w:p w14:paraId="63610C50" w14:textId="023B2289" w:rsidR="00840254" w:rsidRPr="00AE6119" w:rsidRDefault="00840254" w:rsidP="00840254">
      <w:pPr>
        <w:rPr>
          <w:szCs w:val="20"/>
        </w:rPr>
      </w:pPr>
      <w:r w:rsidRPr="00AE6119">
        <w:rPr>
          <w:szCs w:val="20"/>
        </w:rPr>
        <w:t>to implement the HRC discriminator</w:t>
      </w:r>
      <w:r w:rsidR="00074D49" w:rsidRPr="00AE6119">
        <w:rPr>
          <w:szCs w:val="20"/>
        </w:rPr>
        <w:t xml:space="preserve"> as</w:t>
      </w:r>
      <w:r w:rsidRPr="00AE6119">
        <w:rPr>
          <w:szCs w:val="20"/>
        </w:rPr>
        <w:t>:</w:t>
      </w:r>
    </w:p>
    <w:p w14:paraId="1D224F14" w14:textId="77777777" w:rsidR="00840254" w:rsidRPr="00AE6119" w:rsidRDefault="00840254" w:rsidP="00840254">
      <w:pPr>
        <w:rPr>
          <w:sz w:val="22"/>
        </w:rPr>
      </w:pPr>
    </w:p>
    <w:p w14:paraId="484068F7" w14:textId="77777777" w:rsidR="00840254" w:rsidRPr="00AE6119" w:rsidRDefault="00840254" w:rsidP="00840254">
      <w:pPr>
        <w:jc w:val="center"/>
        <w:rPr>
          <w:sz w:val="22"/>
        </w:rPr>
      </w:pPr>
      <w:r w:rsidRPr="00AE6119">
        <w:rPr>
          <w:position w:val="-24"/>
          <w:sz w:val="22"/>
        </w:rPr>
        <w:object w:dxaOrig="3580" w:dyaOrig="620" w14:anchorId="602FA830">
          <v:shape id="_x0000_i1061" type="#_x0000_t75" style="width:180pt;height:28.5pt" o:ole="">
            <v:imagedata r:id="rId23" o:title=""/>
          </v:shape>
          <o:OLEObject Type="Embed" ProgID="Equation.DSMT4" ShapeID="_x0000_i1061" DrawAspect="Content" ObjectID="_1650019283" r:id="rId24"/>
        </w:object>
      </w:r>
    </w:p>
    <w:p w14:paraId="6A079622" w14:textId="77777777" w:rsidR="00840254" w:rsidRPr="00AE6119" w:rsidRDefault="00840254" w:rsidP="00840254">
      <w:pPr>
        <w:rPr>
          <w:sz w:val="22"/>
        </w:rPr>
      </w:pPr>
    </w:p>
    <w:p w14:paraId="40177E5A" w14:textId="77777777" w:rsidR="00840254" w:rsidRPr="00AE6119" w:rsidRDefault="00840254" w:rsidP="00840254">
      <w:pPr>
        <w:rPr>
          <w:szCs w:val="20"/>
        </w:rPr>
      </w:pPr>
      <w:r w:rsidRPr="00AE6119">
        <w:rPr>
          <w:szCs w:val="20"/>
        </w:rPr>
        <w:t xml:space="preserve">where </w:t>
      </w:r>
      <w:r w:rsidRPr="00AE6119">
        <w:rPr>
          <w:i/>
          <w:szCs w:val="20"/>
        </w:rPr>
        <w:t>VE</w:t>
      </w:r>
      <w:r w:rsidRPr="00AE6119">
        <w:rPr>
          <w:szCs w:val="20"/>
        </w:rPr>
        <w:t xml:space="preserve"> and </w:t>
      </w:r>
      <w:r w:rsidRPr="00AE6119">
        <w:rPr>
          <w:i/>
          <w:szCs w:val="20"/>
        </w:rPr>
        <w:t>VL</w:t>
      </w:r>
      <w:r w:rsidRPr="00AE6119">
        <w:rPr>
          <w:szCs w:val="20"/>
        </w:rPr>
        <w:t xml:space="preserve"> are two additional correlators with a chip spacing of 2</w:t>
      </w:r>
      <w:r w:rsidRPr="00AE6119">
        <w:rPr>
          <w:i/>
          <w:szCs w:val="20"/>
        </w:rPr>
        <w:t>d</w:t>
      </w:r>
      <w:r w:rsidRPr="00AE6119">
        <w:rPr>
          <w:szCs w:val="20"/>
        </w:rPr>
        <w:t>.</w:t>
      </w:r>
    </w:p>
    <w:p w14:paraId="60572107" w14:textId="77777777" w:rsidR="00236691" w:rsidRPr="00AE6119" w:rsidRDefault="00236691" w:rsidP="00840254">
      <w:pPr>
        <w:rPr>
          <w:i/>
          <w:sz w:val="22"/>
        </w:rPr>
      </w:pPr>
    </w:p>
    <w:p w14:paraId="1A02EAE2" w14:textId="669BB60A" w:rsidR="00840254" w:rsidRPr="00AE6119" w:rsidRDefault="00840254" w:rsidP="00840254">
      <w:pPr>
        <w:rPr>
          <w:i/>
          <w:szCs w:val="20"/>
        </w:rPr>
      </w:pPr>
      <w:r w:rsidRPr="00AE6119">
        <w:rPr>
          <w:b/>
          <w:szCs w:val="20"/>
        </w:rPr>
        <w:t>Hint:</w:t>
      </w:r>
      <w:r w:rsidRPr="00AE6119">
        <w:rPr>
          <w:i/>
          <w:szCs w:val="20"/>
        </w:rPr>
        <w:t xml:space="preserve"> You can get inspiration from the</w:t>
      </w:r>
      <w:r w:rsidR="00074D49" w:rsidRPr="00AE6119">
        <w:rPr>
          <w:i/>
          <w:szCs w:val="20"/>
        </w:rPr>
        <w:t xml:space="preserve"> </w:t>
      </w:r>
      <w:r w:rsidRPr="00AE6119">
        <w:rPr>
          <w:rFonts w:ascii="Courier New" w:hAnsi="Courier New" w:cs="Courier New"/>
          <w:i/>
          <w:sz w:val="18"/>
          <w:szCs w:val="20"/>
        </w:rPr>
        <w:t>discriminator</w:t>
      </w:r>
      <w:r w:rsidR="00073754" w:rsidRPr="00AE6119">
        <w:rPr>
          <w:rFonts w:ascii="Courier New" w:hAnsi="Courier New" w:cs="Courier New"/>
          <w:i/>
          <w:sz w:val="18"/>
          <w:szCs w:val="20"/>
          <w:lang w:eastAsia="en-GB"/>
        </w:rPr>
        <w:t>(</w:t>
      </w:r>
      <w:proofErr w:type="spellStart"/>
      <w:proofErr w:type="gramStart"/>
      <w:r w:rsidR="00073754" w:rsidRPr="00AE6119">
        <w:rPr>
          <w:rFonts w:ascii="Courier New" w:hAnsi="Courier New" w:cs="Courier New"/>
          <w:i/>
          <w:sz w:val="18"/>
          <w:szCs w:val="20"/>
          <w:lang w:eastAsia="en-GB"/>
        </w:rPr>
        <w:t>set</w:t>
      </w:r>
      <w:r w:rsidR="00BC77C4" w:rsidRPr="00AE6119">
        <w:rPr>
          <w:rFonts w:ascii="Courier New" w:hAnsi="Courier New" w:cs="Courier New"/>
          <w:i/>
          <w:sz w:val="18"/>
          <w:szCs w:val="20"/>
          <w:lang w:eastAsia="en-GB"/>
        </w:rPr>
        <w:t>tings</w:t>
      </w:r>
      <w:r w:rsidR="00073754" w:rsidRPr="00AE6119">
        <w:rPr>
          <w:rFonts w:ascii="Courier New" w:hAnsi="Courier New" w:cs="Courier New"/>
          <w:i/>
          <w:sz w:val="18"/>
          <w:szCs w:val="20"/>
          <w:lang w:eastAsia="en-GB"/>
        </w:rPr>
        <w:t>,multipath</w:t>
      </w:r>
      <w:proofErr w:type="gramEnd"/>
      <w:r w:rsidR="00073754" w:rsidRPr="00AE6119">
        <w:rPr>
          <w:rFonts w:ascii="Courier New" w:hAnsi="Courier New" w:cs="Courier New"/>
          <w:i/>
          <w:sz w:val="18"/>
          <w:szCs w:val="20"/>
          <w:lang w:eastAsia="en-GB"/>
        </w:rPr>
        <w:t>_delay,</w:t>
      </w:r>
      <w:r w:rsidR="00C54F3B" w:rsidRPr="00AE6119">
        <w:rPr>
          <w:rFonts w:ascii="Courier New" w:hAnsi="Courier New" w:cs="Courier New"/>
          <w:i/>
          <w:sz w:val="18"/>
          <w:szCs w:val="20"/>
          <w:lang w:eastAsia="en-GB"/>
        </w:rPr>
        <w:t>multipath_</w:t>
      </w:r>
      <w:r w:rsidR="00073754" w:rsidRPr="00AE6119">
        <w:rPr>
          <w:rFonts w:ascii="Courier New" w:hAnsi="Courier New" w:cs="Courier New"/>
          <w:i/>
          <w:sz w:val="18"/>
          <w:szCs w:val="20"/>
          <w:lang w:eastAsia="en-GB"/>
        </w:rPr>
        <w:t>phase</w:t>
      </w:r>
      <w:proofErr w:type="spellEnd"/>
      <w:r w:rsidR="00073754" w:rsidRPr="00AE6119">
        <w:rPr>
          <w:rFonts w:ascii="Courier New" w:hAnsi="Courier New" w:cs="Courier New"/>
          <w:i/>
          <w:sz w:val="18"/>
          <w:szCs w:val="20"/>
          <w:lang w:eastAsia="en-GB"/>
        </w:rPr>
        <w:t>)</w:t>
      </w:r>
      <w:r w:rsidR="00073754" w:rsidRPr="00AE6119">
        <w:rPr>
          <w:rFonts w:cs="Courier New"/>
          <w:i/>
          <w:sz w:val="18"/>
          <w:szCs w:val="20"/>
          <w:lang w:eastAsia="en-GB"/>
        </w:rPr>
        <w:t xml:space="preserve"> </w:t>
      </w:r>
      <w:r w:rsidRPr="00AE6119">
        <w:rPr>
          <w:i/>
          <w:szCs w:val="20"/>
        </w:rPr>
        <w:t>function.</w:t>
      </w:r>
    </w:p>
    <w:p w14:paraId="29E2F5F9" w14:textId="77777777" w:rsidR="000A0038" w:rsidRPr="00AE6119" w:rsidRDefault="000A0038" w:rsidP="00840254">
      <w:pPr>
        <w:rPr>
          <w:rFonts w:ascii="Courier New" w:hAnsi="Courier New" w:cs="Courier New"/>
          <w:sz w:val="18"/>
          <w:szCs w:val="20"/>
          <w:lang w:eastAsia="en-GB"/>
        </w:rPr>
      </w:pPr>
    </w:p>
    <w:p w14:paraId="55D70CA1" w14:textId="77777777" w:rsidR="009B79E8" w:rsidRPr="00AE6119" w:rsidRDefault="009B79E8" w:rsidP="00840254">
      <w:pPr>
        <w:rPr>
          <w:sz w:val="22"/>
        </w:rPr>
      </w:pPr>
    </w:p>
    <w:p w14:paraId="03032010" w14:textId="77777777" w:rsidR="00840254" w:rsidRPr="00AE6119" w:rsidRDefault="00840254" w:rsidP="00236691">
      <w:pPr>
        <w:pStyle w:val="Chapter2title"/>
        <w:rPr>
          <w:rFonts w:ascii="Helvetica" w:hAnsi="Helvetica"/>
          <w:bCs/>
          <w:sz w:val="26"/>
        </w:rPr>
      </w:pPr>
      <w:r w:rsidRPr="00AE6119">
        <w:rPr>
          <w:rFonts w:ascii="Helvetica" w:hAnsi="Helvetica"/>
          <w:sz w:val="26"/>
        </w:rPr>
        <w:t xml:space="preserve">Question </w:t>
      </w:r>
      <w:r w:rsidR="00236691" w:rsidRPr="00AE6119">
        <w:rPr>
          <w:rFonts w:ascii="Helvetica" w:hAnsi="Helvetica"/>
          <w:sz w:val="26"/>
        </w:rPr>
        <w:t>4.</w:t>
      </w:r>
      <w:r w:rsidRPr="00AE6119">
        <w:rPr>
          <w:rFonts w:ascii="Helvetica" w:hAnsi="Helvetica"/>
          <w:sz w:val="26"/>
        </w:rPr>
        <w:t>2</w:t>
      </w:r>
    </w:p>
    <w:p w14:paraId="36BA9BF3" w14:textId="33870F12" w:rsidR="00840254" w:rsidRDefault="00BC77C4" w:rsidP="00840254">
      <w:pPr>
        <w:rPr>
          <w:szCs w:val="20"/>
        </w:rPr>
      </w:pPr>
      <w:r w:rsidRPr="00AE6119">
        <w:rPr>
          <w:szCs w:val="20"/>
        </w:rPr>
        <w:t>C</w:t>
      </w:r>
      <w:r w:rsidR="001C2661">
        <w:rPr>
          <w:szCs w:val="20"/>
        </w:rPr>
        <w:t>all</w:t>
      </w:r>
      <w:r w:rsidRPr="00AE6119">
        <w:rPr>
          <w:szCs w:val="20"/>
        </w:rPr>
        <w:t xml:space="preserve"> the function </w:t>
      </w:r>
      <w:proofErr w:type="spellStart"/>
      <w:r w:rsidR="00840254" w:rsidRPr="00AE6119">
        <w:rPr>
          <w:rFonts w:ascii="Courier New" w:hAnsi="Courier New" w:cs="Courier New"/>
          <w:szCs w:val="20"/>
        </w:rPr>
        <w:t>mee</w:t>
      </w:r>
      <w:r w:rsidRPr="00AE6119">
        <w:rPr>
          <w:rFonts w:ascii="Courier New" w:hAnsi="Courier New" w:cs="Courier New"/>
          <w:szCs w:val="20"/>
        </w:rPr>
        <w:t>_hrc</w:t>
      </w:r>
      <w:proofErr w:type="spellEnd"/>
      <w:r w:rsidR="00840254" w:rsidRPr="00AE6119">
        <w:rPr>
          <w:szCs w:val="20"/>
        </w:rPr>
        <w:t xml:space="preserve"> and compute the multipath error envelope for t</w:t>
      </w:r>
      <w:r w:rsidR="004137B4" w:rsidRPr="00AE6119">
        <w:rPr>
          <w:szCs w:val="20"/>
        </w:rPr>
        <w:t xml:space="preserve">he HRC discriminator for </w:t>
      </w:r>
      <w:r w:rsidR="004137B4" w:rsidRPr="00AE6119">
        <w:rPr>
          <w:b/>
          <w:i/>
          <w:szCs w:val="20"/>
        </w:rPr>
        <w:t>d</w:t>
      </w:r>
      <w:r w:rsidR="004137B4" w:rsidRPr="00AE6119">
        <w:rPr>
          <w:b/>
          <w:szCs w:val="20"/>
        </w:rPr>
        <w:t xml:space="preserve"> = </w:t>
      </w:r>
      <w:r w:rsidR="00840254" w:rsidRPr="00AE6119">
        <w:rPr>
          <w:b/>
          <w:szCs w:val="20"/>
        </w:rPr>
        <w:t>0</w:t>
      </w:r>
      <w:r w:rsidR="000C7036" w:rsidRPr="00AE6119">
        <w:rPr>
          <w:b/>
          <w:szCs w:val="20"/>
        </w:rPr>
        <w:t>.6</w:t>
      </w:r>
      <w:r w:rsidR="00840254" w:rsidRPr="00AE6119">
        <w:rPr>
          <w:b/>
          <w:szCs w:val="20"/>
        </w:rPr>
        <w:t>, 0.</w:t>
      </w:r>
      <w:r w:rsidR="000C7036" w:rsidRPr="00AE6119">
        <w:rPr>
          <w:b/>
          <w:szCs w:val="20"/>
        </w:rPr>
        <w:t>4</w:t>
      </w:r>
      <w:r w:rsidR="00840254" w:rsidRPr="00AE6119">
        <w:rPr>
          <w:b/>
          <w:szCs w:val="20"/>
        </w:rPr>
        <w:t>, and 0.</w:t>
      </w:r>
      <w:r w:rsidR="008251A6" w:rsidRPr="00AE6119">
        <w:rPr>
          <w:b/>
          <w:szCs w:val="20"/>
        </w:rPr>
        <w:t>2</w:t>
      </w:r>
      <w:r w:rsidR="004137B4" w:rsidRPr="00AE6119">
        <w:rPr>
          <w:szCs w:val="20"/>
        </w:rPr>
        <w:t xml:space="preserve">. </w:t>
      </w:r>
    </w:p>
    <w:p w14:paraId="1E67A3E7" w14:textId="09079104" w:rsidR="00677ED8" w:rsidRPr="00AE6119" w:rsidRDefault="00677ED8" w:rsidP="00840254">
      <w:pPr>
        <w:rPr>
          <w:szCs w:val="20"/>
        </w:rPr>
      </w:pPr>
      <w:r>
        <w:rPr>
          <w:szCs w:val="20"/>
        </w:rPr>
        <w:t>Plot the results for both the  BPSK(1) and BOC(1,1) modulations</w:t>
      </w:r>
    </w:p>
    <w:p w14:paraId="2D0A82B2" w14:textId="7EA39DA5" w:rsidR="007772DB" w:rsidRDefault="007772DB" w:rsidP="00540C2D">
      <w:pPr>
        <w:rPr>
          <w:rFonts w:ascii="Courier New" w:hAnsi="Courier New" w:cs="Courier New"/>
          <w:sz w:val="22"/>
        </w:rPr>
      </w:pPr>
    </w:p>
    <w:p w14:paraId="4393A994" w14:textId="77777777" w:rsidR="00151A40" w:rsidRPr="00AE6119" w:rsidRDefault="00151A40" w:rsidP="00151A40">
      <w:pPr>
        <w:rPr>
          <w:szCs w:val="20"/>
        </w:rPr>
      </w:pPr>
      <w:r w:rsidRPr="00AE6119">
        <w:rPr>
          <w:szCs w:val="20"/>
        </w:rPr>
        <w:t>Put the 2 plots (including clear legends) here:</w:t>
      </w:r>
    </w:p>
    <w:p w14:paraId="4F9D7AC2" w14:textId="7AFA8AFE" w:rsidR="009B79E8" w:rsidRPr="00AE6119" w:rsidRDefault="009B79E8" w:rsidP="009B79E8">
      <w:pPr>
        <w:jc w:val="center"/>
        <w:rPr>
          <w:sz w:val="22"/>
        </w:rPr>
      </w:pPr>
      <w:r w:rsidRPr="00AE6119">
        <w:rPr>
          <w:rFonts w:ascii="Tahoma" w:hAnsi="Tahoma" w:cs="Tahoma"/>
          <w:noProof/>
          <w:sz w:val="22"/>
          <w:szCs w:val="22"/>
        </w:rPr>
        <mc:AlternateContent>
          <mc:Choice Requires="wps">
            <w:drawing>
              <wp:inline distT="0" distB="0" distL="0" distR="0" wp14:anchorId="4FEDDA44" wp14:editId="72DB39D8">
                <wp:extent cx="5744845" cy="1923415"/>
                <wp:effectExtent l="0" t="0" r="27305" b="19685"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4845" cy="1923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0C6863" w14:textId="77777777" w:rsidR="009B79E8" w:rsidRDefault="009B79E8" w:rsidP="009B79E8">
                            <w:pPr>
                              <w:jc w:val="center"/>
                            </w:pPr>
                          </w:p>
                          <w:p w14:paraId="150D6706" w14:textId="77777777" w:rsidR="009B79E8" w:rsidRDefault="009B79E8" w:rsidP="009B79E8">
                            <w:pPr>
                              <w:jc w:val="center"/>
                            </w:pPr>
                          </w:p>
                          <w:p w14:paraId="3E36087A" w14:textId="77777777" w:rsidR="009B79E8" w:rsidRDefault="009B79E8" w:rsidP="009B79E8">
                            <w:pPr>
                              <w:jc w:val="center"/>
                            </w:pPr>
                          </w:p>
                          <w:p w14:paraId="39F00C1C" w14:textId="77777777" w:rsidR="009B79E8" w:rsidRDefault="009B79E8" w:rsidP="009B79E8">
                            <w:pPr>
                              <w:jc w:val="center"/>
                            </w:pPr>
                          </w:p>
                          <w:p w14:paraId="490D5534" w14:textId="77777777" w:rsidR="009B79E8" w:rsidRDefault="009B79E8" w:rsidP="009B79E8">
                            <w:pPr>
                              <w:jc w:val="center"/>
                            </w:pPr>
                          </w:p>
                          <w:p w14:paraId="1F8A8D3A" w14:textId="77777777" w:rsidR="009B79E8" w:rsidRDefault="009B79E8" w:rsidP="009B79E8">
                            <w:pPr>
                              <w:jc w:val="center"/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Cs w:val="20"/>
                              </w:rPr>
                              <w:t>[Include your plots here]</w:t>
                            </w:r>
                          </w:p>
                          <w:p w14:paraId="21589BAD" w14:textId="77777777" w:rsidR="009B79E8" w:rsidRPr="00107D21" w:rsidRDefault="009B79E8" w:rsidP="009B79E8">
                            <w:pPr>
                              <w:jc w:val="center"/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Cs w:val="20"/>
                              </w:rPr>
                              <w:t>Replace this box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EDDA44" id="Text Box 21" o:spid="_x0000_s1059" type="#_x0000_t202" style="width:452.35pt;height:15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">
                <v:textbox>
                  <w:txbxContent>
                    <w:p w14:paraId="360C6863" w14:textId="77777777" w:rsidR="009B79E8" w:rsidRDefault="009B79E8" w:rsidP="009B79E8">
                      <w:pPr>
                        <w:jc w:val="center"/>
                      </w:pPr>
                    </w:p>
                    <w:p w14:paraId="150D6706" w14:textId="77777777" w:rsidR="009B79E8" w:rsidRDefault="009B79E8" w:rsidP="009B79E8">
                      <w:pPr>
                        <w:jc w:val="center"/>
                      </w:pPr>
                    </w:p>
                    <w:p w14:paraId="3E36087A" w14:textId="77777777" w:rsidR="009B79E8" w:rsidRDefault="009B79E8" w:rsidP="009B79E8">
                      <w:pPr>
                        <w:jc w:val="center"/>
                      </w:pPr>
                    </w:p>
                    <w:p w14:paraId="39F00C1C" w14:textId="77777777" w:rsidR="009B79E8" w:rsidRDefault="009B79E8" w:rsidP="009B79E8">
                      <w:pPr>
                        <w:jc w:val="center"/>
                      </w:pPr>
                    </w:p>
                    <w:p w14:paraId="490D5534" w14:textId="77777777" w:rsidR="009B79E8" w:rsidRDefault="009B79E8" w:rsidP="009B79E8">
                      <w:pPr>
                        <w:jc w:val="center"/>
                      </w:pPr>
                    </w:p>
                    <w:p w14:paraId="1F8A8D3A" w14:textId="77777777" w:rsidR="009B79E8" w:rsidRDefault="009B79E8" w:rsidP="009B79E8">
                      <w:pPr>
                        <w:jc w:val="center"/>
                        <w:rPr>
                          <w:rFonts w:ascii="Tahoma" w:hAnsi="Tahoma" w:cs="Tahoma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Cs w:val="20"/>
                        </w:rPr>
                        <w:t>[Include your plots here]</w:t>
                      </w:r>
                    </w:p>
                    <w:p w14:paraId="21589BAD" w14:textId="77777777" w:rsidR="009B79E8" w:rsidRPr="00107D21" w:rsidRDefault="009B79E8" w:rsidP="009B79E8">
                      <w:pPr>
                        <w:jc w:val="center"/>
                        <w:rPr>
                          <w:rFonts w:ascii="Tahoma" w:hAnsi="Tahoma" w:cs="Tahoma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Cs w:val="20"/>
                        </w:rPr>
                        <w:t>Replace this box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077D119" w14:textId="77777777" w:rsidR="009B79E8" w:rsidRPr="00AE6119" w:rsidRDefault="009B79E8" w:rsidP="009A2818">
      <w:pPr>
        <w:jc w:val="center"/>
        <w:rPr>
          <w:sz w:val="22"/>
        </w:rPr>
      </w:pPr>
    </w:p>
    <w:p w14:paraId="64A30154" w14:textId="77777777" w:rsidR="00044ADB" w:rsidRPr="00AE6119" w:rsidRDefault="00044ADB" w:rsidP="009A2818">
      <w:pPr>
        <w:jc w:val="center"/>
        <w:rPr>
          <w:sz w:val="22"/>
        </w:rPr>
      </w:pPr>
    </w:p>
    <w:p w14:paraId="261B6C2C" w14:textId="77777777" w:rsidR="007772DB" w:rsidRPr="00AE6119" w:rsidRDefault="007772DB" w:rsidP="00236691">
      <w:pPr>
        <w:pStyle w:val="Chapter2title"/>
        <w:rPr>
          <w:rFonts w:ascii="Helvetica" w:hAnsi="Helvetica"/>
          <w:bCs/>
          <w:sz w:val="26"/>
        </w:rPr>
      </w:pPr>
      <w:r w:rsidRPr="00AE6119">
        <w:rPr>
          <w:rFonts w:ascii="Helvetica" w:hAnsi="Helvetica"/>
          <w:sz w:val="26"/>
        </w:rPr>
        <w:t xml:space="preserve">Question </w:t>
      </w:r>
      <w:r w:rsidR="00236691" w:rsidRPr="00AE6119">
        <w:rPr>
          <w:rFonts w:ascii="Helvetica" w:hAnsi="Helvetica"/>
          <w:sz w:val="26"/>
        </w:rPr>
        <w:t>4.</w:t>
      </w:r>
      <w:r w:rsidRPr="00AE6119">
        <w:rPr>
          <w:rFonts w:ascii="Helvetica" w:hAnsi="Helvetica"/>
          <w:sz w:val="26"/>
        </w:rPr>
        <w:t>3</w:t>
      </w:r>
    </w:p>
    <w:p w14:paraId="05119B8B" w14:textId="7C9429AC" w:rsidR="007772DB" w:rsidRPr="00AE6119" w:rsidRDefault="007772DB" w:rsidP="00540C2D">
      <w:pPr>
        <w:rPr>
          <w:szCs w:val="20"/>
        </w:rPr>
      </w:pPr>
      <w:r w:rsidRPr="00AE6119">
        <w:rPr>
          <w:szCs w:val="20"/>
        </w:rPr>
        <w:t xml:space="preserve">Analyze the obtained results and compare them to the results obtained with the coherent </w:t>
      </w:r>
      <w:r w:rsidR="00AB4C6F" w:rsidRPr="00AE6119">
        <w:rPr>
          <w:szCs w:val="20"/>
        </w:rPr>
        <w:t>dot product</w:t>
      </w:r>
      <w:r w:rsidRPr="00AE6119">
        <w:rPr>
          <w:szCs w:val="20"/>
        </w:rPr>
        <w:t xml:space="preserve"> discriminator.</w:t>
      </w:r>
    </w:p>
    <w:p w14:paraId="0F88E8E2" w14:textId="77777777" w:rsidR="00236691" w:rsidRPr="00AE6119" w:rsidRDefault="00236691" w:rsidP="00540C2D">
      <w:pPr>
        <w:rPr>
          <w:sz w:val="22"/>
        </w:rPr>
      </w:pPr>
    </w:p>
    <w:bookmarkEnd w:id="2"/>
    <w:bookmarkEnd w:id="24"/>
    <w:p w14:paraId="4153102C" w14:textId="77777777" w:rsidR="00540C2D" w:rsidRPr="00AE6119" w:rsidRDefault="00540C2D" w:rsidP="00540C2D">
      <w:pPr>
        <w:rPr>
          <w:sz w:val="22"/>
        </w:rPr>
      </w:pPr>
    </w:p>
    <w:sectPr w:rsidR="00540C2D" w:rsidRPr="00AE6119" w:rsidSect="008022B9">
      <w:headerReference w:type="default" r:id="rId25"/>
      <w:footerReference w:type="even" r:id="rId26"/>
      <w:footerReference w:type="default" r:id="rId27"/>
      <w:pgSz w:w="11907" w:h="16840" w:code="9"/>
      <w:pgMar w:top="1368" w:right="1138" w:bottom="1138" w:left="1138" w:header="720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FB1519" w14:textId="77777777" w:rsidR="004D5C59" w:rsidRDefault="004D5C59" w:rsidP="005B7C59">
      <w:r>
        <w:separator/>
      </w:r>
    </w:p>
    <w:p w14:paraId="58653905" w14:textId="77777777" w:rsidR="004D5C59" w:rsidRDefault="004D5C59" w:rsidP="005B7C59"/>
  </w:endnote>
  <w:endnote w:type="continuationSeparator" w:id="0">
    <w:p w14:paraId="20D94C7C" w14:textId="77777777" w:rsidR="004D5C59" w:rsidRDefault="004D5C59" w:rsidP="005B7C59">
      <w:r>
        <w:continuationSeparator/>
      </w:r>
    </w:p>
    <w:p w14:paraId="4B57FAC7" w14:textId="77777777" w:rsidR="004D5C59" w:rsidRDefault="004D5C59" w:rsidP="005B7C59"/>
  </w:endnote>
  <w:endnote w:type="continuationNotice" w:id="1">
    <w:p w14:paraId="6F38C19C" w14:textId="77777777" w:rsidR="004D5C59" w:rsidRDefault="004D5C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D7A7AA" w14:textId="77777777" w:rsidR="00DF6612" w:rsidRDefault="00DF6612" w:rsidP="005B7C59">
    <w:pPr>
      <w:pStyle w:val="Pieddepage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37480857" w14:textId="77777777" w:rsidR="00DF6612" w:rsidRDefault="00DF6612" w:rsidP="005B7C59">
    <w:pPr>
      <w:pStyle w:val="Pieddepage"/>
    </w:pPr>
  </w:p>
  <w:p w14:paraId="6174B471" w14:textId="77777777" w:rsidR="00DF6612" w:rsidRDefault="00DF6612" w:rsidP="005B7C5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211"/>
      <w:gridCol w:w="3210"/>
      <w:gridCol w:w="3210"/>
    </w:tblGrid>
    <w:tr w:rsidR="00DF6612" w:rsidRPr="00670A57" w14:paraId="42BDC944" w14:textId="77777777" w:rsidTr="00957D5A">
      <w:trPr>
        <w:trHeight w:val="365"/>
      </w:trPr>
      <w:tc>
        <w:tcPr>
          <w:tcW w:w="3213" w:type="dxa"/>
          <w:tcBorders>
            <w:top w:val="single" w:sz="4" w:space="0" w:color="auto"/>
          </w:tcBorders>
          <w:vAlign w:val="center"/>
        </w:tcPr>
        <w:p w14:paraId="5A5876F2" w14:textId="594E177D" w:rsidR="00DF6612" w:rsidRPr="00670A57" w:rsidRDefault="00DF6612" w:rsidP="005B7C59">
          <w:pPr>
            <w:pStyle w:val="Pieddepage"/>
            <w:rPr>
              <w:sz w:val="18"/>
              <w:szCs w:val="18"/>
            </w:rPr>
          </w:pPr>
          <w:r w:rsidRPr="00670A57">
            <w:rPr>
              <w:sz w:val="18"/>
              <w:szCs w:val="18"/>
            </w:rPr>
            <w:fldChar w:fldCharType="begin"/>
          </w:r>
          <w:r w:rsidRPr="00670A57">
            <w:rPr>
              <w:sz w:val="18"/>
              <w:szCs w:val="18"/>
            </w:rPr>
            <w:instrText xml:space="preserve"> DATE  \@ "yyyy-MM-dd" </w:instrText>
          </w:r>
          <w:r w:rsidRPr="00670A57">
            <w:rPr>
              <w:sz w:val="18"/>
              <w:szCs w:val="18"/>
            </w:rPr>
            <w:fldChar w:fldCharType="separate"/>
          </w:r>
          <w:r w:rsidR="00602259">
            <w:rPr>
              <w:noProof/>
              <w:sz w:val="18"/>
              <w:szCs w:val="18"/>
            </w:rPr>
            <w:t>2020-05-02</w:t>
          </w:r>
          <w:r w:rsidRPr="00670A57">
            <w:rPr>
              <w:sz w:val="18"/>
              <w:szCs w:val="18"/>
            </w:rPr>
            <w:fldChar w:fldCharType="end"/>
          </w:r>
        </w:p>
      </w:tc>
      <w:tc>
        <w:tcPr>
          <w:tcW w:w="3213" w:type="dxa"/>
          <w:tcBorders>
            <w:top w:val="single" w:sz="4" w:space="0" w:color="auto"/>
          </w:tcBorders>
          <w:vAlign w:val="center"/>
        </w:tcPr>
        <w:p w14:paraId="0ED81695" w14:textId="322D59DF" w:rsidR="00DF6612" w:rsidRPr="00670A57" w:rsidRDefault="009B79E8" w:rsidP="00907D77">
          <w:pPr>
            <w:pStyle w:val="Pieddepage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Student</w:t>
          </w:r>
          <w:r w:rsidR="00DF6612" w:rsidRPr="00670A57">
            <w:rPr>
              <w:sz w:val="18"/>
              <w:szCs w:val="18"/>
            </w:rPr>
            <w:t xml:space="preserve"> version</w:t>
          </w:r>
        </w:p>
      </w:tc>
      <w:tc>
        <w:tcPr>
          <w:tcW w:w="3213" w:type="dxa"/>
          <w:tcBorders>
            <w:top w:val="single" w:sz="4" w:space="0" w:color="auto"/>
          </w:tcBorders>
          <w:vAlign w:val="center"/>
        </w:tcPr>
        <w:p w14:paraId="12E6FE7D" w14:textId="77777777" w:rsidR="00DF6612" w:rsidRPr="00670A57" w:rsidRDefault="00DF6612" w:rsidP="00907D77">
          <w:pPr>
            <w:pStyle w:val="Pieddepage"/>
            <w:jc w:val="right"/>
            <w:rPr>
              <w:sz w:val="18"/>
              <w:szCs w:val="18"/>
            </w:rPr>
          </w:pPr>
          <w:r w:rsidRPr="00670A57">
            <w:rPr>
              <w:rStyle w:val="Numrodepage"/>
              <w:sz w:val="18"/>
              <w:szCs w:val="18"/>
            </w:rPr>
            <w:t xml:space="preserve">Page </w:t>
          </w:r>
          <w:r w:rsidRPr="00670A57">
            <w:rPr>
              <w:rStyle w:val="Numrodepage"/>
              <w:sz w:val="18"/>
              <w:szCs w:val="18"/>
            </w:rPr>
            <w:fldChar w:fldCharType="begin"/>
          </w:r>
          <w:r w:rsidRPr="00670A57">
            <w:rPr>
              <w:rStyle w:val="Numrodepage"/>
              <w:sz w:val="18"/>
              <w:szCs w:val="18"/>
            </w:rPr>
            <w:instrText xml:space="preserve"> PAGE </w:instrText>
          </w:r>
          <w:r w:rsidRPr="00670A57">
            <w:rPr>
              <w:rStyle w:val="Numrodepage"/>
              <w:sz w:val="18"/>
              <w:szCs w:val="18"/>
            </w:rPr>
            <w:fldChar w:fldCharType="separate"/>
          </w:r>
          <w:r w:rsidR="00677ED8">
            <w:rPr>
              <w:rStyle w:val="Numrodepage"/>
              <w:noProof/>
              <w:sz w:val="18"/>
              <w:szCs w:val="18"/>
            </w:rPr>
            <w:t>6</w:t>
          </w:r>
          <w:r w:rsidRPr="00670A57">
            <w:rPr>
              <w:rStyle w:val="Numrodepage"/>
              <w:sz w:val="18"/>
              <w:szCs w:val="18"/>
            </w:rPr>
            <w:fldChar w:fldCharType="end"/>
          </w:r>
          <w:r w:rsidRPr="00670A57">
            <w:rPr>
              <w:rStyle w:val="Numrodepage"/>
              <w:sz w:val="18"/>
              <w:szCs w:val="18"/>
            </w:rPr>
            <w:t xml:space="preserve"> of </w:t>
          </w:r>
          <w:r w:rsidRPr="00670A57">
            <w:rPr>
              <w:rStyle w:val="Numrodepage"/>
              <w:sz w:val="18"/>
              <w:szCs w:val="18"/>
            </w:rPr>
            <w:fldChar w:fldCharType="begin"/>
          </w:r>
          <w:r w:rsidRPr="00670A57">
            <w:rPr>
              <w:rStyle w:val="Numrodepage"/>
              <w:sz w:val="18"/>
              <w:szCs w:val="18"/>
            </w:rPr>
            <w:instrText xml:space="preserve"> NUMPAGES </w:instrText>
          </w:r>
          <w:r w:rsidRPr="00670A57">
            <w:rPr>
              <w:rStyle w:val="Numrodepage"/>
              <w:sz w:val="18"/>
              <w:szCs w:val="18"/>
            </w:rPr>
            <w:fldChar w:fldCharType="separate"/>
          </w:r>
          <w:r w:rsidR="00677ED8">
            <w:rPr>
              <w:rStyle w:val="Numrodepage"/>
              <w:noProof/>
              <w:sz w:val="18"/>
              <w:szCs w:val="18"/>
            </w:rPr>
            <w:t>8</w:t>
          </w:r>
          <w:r w:rsidRPr="00670A57">
            <w:rPr>
              <w:rStyle w:val="Numrodepage"/>
              <w:sz w:val="18"/>
              <w:szCs w:val="18"/>
            </w:rPr>
            <w:fldChar w:fldCharType="end"/>
          </w:r>
          <w:r w:rsidRPr="00670A57">
            <w:rPr>
              <w:sz w:val="18"/>
              <w:szCs w:val="18"/>
            </w:rPr>
            <w:t xml:space="preserve"> </w:t>
          </w:r>
        </w:p>
      </w:tc>
    </w:tr>
  </w:tbl>
  <w:p w14:paraId="05DF16F7" w14:textId="77777777" w:rsidR="00DF6612" w:rsidRDefault="00DF6612" w:rsidP="005B7C59">
    <w:pPr>
      <w:pStyle w:val="Pieddepage"/>
    </w:pPr>
  </w:p>
  <w:p w14:paraId="5A80AC5D" w14:textId="77777777" w:rsidR="00DF6612" w:rsidRDefault="00DF6612" w:rsidP="005B7C5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D74A3E" w14:textId="77777777" w:rsidR="004D5C59" w:rsidRDefault="004D5C59" w:rsidP="005B7C59">
      <w:r>
        <w:separator/>
      </w:r>
    </w:p>
    <w:p w14:paraId="1647FCD9" w14:textId="77777777" w:rsidR="004D5C59" w:rsidRDefault="004D5C59" w:rsidP="005B7C59"/>
  </w:footnote>
  <w:footnote w:type="continuationSeparator" w:id="0">
    <w:p w14:paraId="5C88ACC7" w14:textId="77777777" w:rsidR="004D5C59" w:rsidRDefault="004D5C59" w:rsidP="005B7C59">
      <w:r>
        <w:continuationSeparator/>
      </w:r>
    </w:p>
    <w:p w14:paraId="025939AB" w14:textId="77777777" w:rsidR="004D5C59" w:rsidRDefault="004D5C59" w:rsidP="005B7C59"/>
  </w:footnote>
  <w:footnote w:type="continuationNotice" w:id="1">
    <w:p w14:paraId="6830F3FC" w14:textId="77777777" w:rsidR="004D5C59" w:rsidRDefault="004D5C59"/>
  </w:footnote>
  <w:footnote w:id="2">
    <w:p w14:paraId="73FA8FF1" w14:textId="0A39E283" w:rsidR="00DF6612" w:rsidRPr="0024411D" w:rsidRDefault="00DF6612">
      <w:pPr>
        <w:pStyle w:val="Notedebasdepage"/>
        <w:rPr>
          <w:sz w:val="18"/>
          <w:szCs w:val="18"/>
        </w:rPr>
      </w:pPr>
      <w:r w:rsidRPr="0024411D">
        <w:rPr>
          <w:rStyle w:val="Appelnotedebasdep"/>
          <w:sz w:val="18"/>
          <w:szCs w:val="18"/>
        </w:rPr>
        <w:footnoteRef/>
      </w:r>
      <w:r w:rsidRPr="0024411D">
        <w:rPr>
          <w:sz w:val="18"/>
          <w:szCs w:val="18"/>
        </w:rPr>
        <w:t xml:space="preserve"> Sometimes might be also referred as </w:t>
      </w:r>
      <w:proofErr w:type="spellStart"/>
      <w:r w:rsidRPr="0024411D">
        <w:rPr>
          <w:sz w:val="18"/>
          <w:szCs w:val="18"/>
        </w:rPr>
        <w:t>non line</w:t>
      </w:r>
      <w:proofErr w:type="spellEnd"/>
      <w:r w:rsidRPr="0024411D">
        <w:rPr>
          <w:sz w:val="18"/>
          <w:szCs w:val="18"/>
        </w:rPr>
        <w:t>-of-sight (NLOS) signal.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645" w:type="dxa"/>
      <w:tblBorders>
        <w:bottom w:val="single" w:sz="4" w:space="0" w:color="auto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544"/>
      <w:gridCol w:w="2886"/>
      <w:gridCol w:w="3215"/>
    </w:tblGrid>
    <w:tr w:rsidR="00DF6612" w14:paraId="3A31CB3D" w14:textId="77777777" w:rsidTr="00783841">
      <w:tc>
        <w:tcPr>
          <w:tcW w:w="3544" w:type="dxa"/>
          <w:tcBorders>
            <w:right w:val="nil"/>
          </w:tcBorders>
          <w:vAlign w:val="center"/>
        </w:tcPr>
        <w:p w14:paraId="7A9F7922" w14:textId="77777777" w:rsidR="00DF6612" w:rsidRDefault="00DF6612"/>
        <w:tbl>
          <w:tblPr>
            <w:tblW w:w="9645" w:type="dxa"/>
            <w:tblLayout w:type="fixed"/>
            <w:tblCellMar>
              <w:left w:w="0" w:type="dxa"/>
              <w:right w:w="0" w:type="dxa"/>
            </w:tblCellMar>
            <w:tblLook w:val="01E0" w:firstRow="1" w:lastRow="1" w:firstColumn="1" w:lastColumn="1" w:noHBand="0" w:noVBand="0"/>
          </w:tblPr>
          <w:tblGrid>
            <w:gridCol w:w="3544"/>
            <w:gridCol w:w="2886"/>
            <w:gridCol w:w="3215"/>
          </w:tblGrid>
          <w:tr w:rsidR="00DF6612" w14:paraId="47AB54B6" w14:textId="77777777" w:rsidTr="00A26FAC">
            <w:tc>
              <w:tcPr>
                <w:tcW w:w="3544" w:type="dxa"/>
                <w:vAlign w:val="center"/>
              </w:tcPr>
              <w:p w14:paraId="3EA2D5B4" w14:textId="0335DA63" w:rsidR="00DF6612" w:rsidRDefault="00DF6612" w:rsidP="00907D77">
                <w:pPr>
                  <w:jc w:val="lef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Advanced Satellite Positioning 201</w:t>
                </w:r>
                <w:r w:rsidR="009B79E8">
                  <w:rPr>
                    <w:sz w:val="18"/>
                    <w:szCs w:val="18"/>
                  </w:rPr>
                  <w:t>7</w:t>
                </w:r>
              </w:p>
              <w:p w14:paraId="5703E4C9" w14:textId="01C55E22" w:rsidR="00DF6612" w:rsidRDefault="00DF6612" w:rsidP="00907D77">
                <w:pPr>
                  <w:jc w:val="lef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ENV-542</w:t>
                </w:r>
              </w:p>
              <w:p w14:paraId="30DC227D" w14:textId="28E21C62" w:rsidR="00DF6612" w:rsidRPr="00A26FAC" w:rsidRDefault="00DF6612" w:rsidP="00907D77">
                <w:pPr>
                  <w:jc w:val="lef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Lab 5 – “Multipath Effect on Code Tracking”</w:t>
                </w:r>
              </w:p>
            </w:tc>
            <w:tc>
              <w:tcPr>
                <w:tcW w:w="2886" w:type="dxa"/>
                <w:vAlign w:val="center"/>
              </w:tcPr>
              <w:p w14:paraId="0823E284" w14:textId="77777777" w:rsidR="00DF6612" w:rsidRPr="00957D5A" w:rsidRDefault="00DF6612" w:rsidP="005B7C59"/>
            </w:tc>
            <w:tc>
              <w:tcPr>
                <w:tcW w:w="3215" w:type="dxa"/>
                <w:vAlign w:val="center"/>
              </w:tcPr>
              <w:p w14:paraId="63B591E8" w14:textId="77777777" w:rsidR="00DF6612" w:rsidRDefault="00DF6612" w:rsidP="005B7C59">
                <w:pPr>
                  <w:pStyle w:val="En-tte"/>
                </w:pPr>
              </w:p>
            </w:tc>
          </w:tr>
        </w:tbl>
        <w:p w14:paraId="12DDA562" w14:textId="77777777" w:rsidR="00DF6612" w:rsidRDefault="00DF6612" w:rsidP="005B7C59">
          <w:pPr>
            <w:pStyle w:val="En-tte"/>
          </w:pPr>
        </w:p>
      </w:tc>
      <w:tc>
        <w:tcPr>
          <w:tcW w:w="2886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</w:tcPr>
        <w:p w14:paraId="5C1E5D38" w14:textId="77777777" w:rsidR="00DF6612" w:rsidRPr="00957D5A" w:rsidRDefault="00DF6612" w:rsidP="005B7C59"/>
      </w:tc>
      <w:tc>
        <w:tcPr>
          <w:tcW w:w="3215" w:type="dxa"/>
          <w:tcBorders>
            <w:left w:val="nil"/>
          </w:tcBorders>
          <w:vAlign w:val="center"/>
        </w:tcPr>
        <w:p w14:paraId="13EB052A" w14:textId="77777777" w:rsidR="00DF6612" w:rsidRDefault="00DF6612" w:rsidP="005B7C59">
          <w:pPr>
            <w:pStyle w:val="En-tte"/>
          </w:pPr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 wp14:anchorId="774D4C6C" wp14:editId="5B9A58BE">
                <wp:simplePos x="0" y="0"/>
                <wp:positionH relativeFrom="column">
                  <wp:posOffset>1131570</wp:posOffset>
                </wp:positionH>
                <wp:positionV relativeFrom="paragraph">
                  <wp:posOffset>-163195</wp:posOffset>
                </wp:positionV>
                <wp:extent cx="895350" cy="433070"/>
                <wp:effectExtent l="0" t="0" r="0" b="5080"/>
                <wp:wrapNone/>
                <wp:docPr id="9" name="Picture 9" descr="EPFL_LOG_RVB-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EPFL_LOG_RVB-9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5350" cy="433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25825E1C" w14:textId="77777777" w:rsidR="00DF6612" w:rsidRDefault="00DF6612" w:rsidP="0078384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2B44AFA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885470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2DE1446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E4237AE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E0003EC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9EEAB9E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416F72C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9EAF48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7E4362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90FAFC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10767"/>
    <w:multiLevelType w:val="multilevel"/>
    <w:tmpl w:val="F0DE0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CC6975"/>
    <w:multiLevelType w:val="hybridMultilevel"/>
    <w:tmpl w:val="E0DCE8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5B6331"/>
    <w:multiLevelType w:val="hybridMultilevel"/>
    <w:tmpl w:val="484E36D8"/>
    <w:lvl w:ilvl="0" w:tplc="DD06CDC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8181EFA"/>
    <w:multiLevelType w:val="hybridMultilevel"/>
    <w:tmpl w:val="4ABA33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0C8861E7"/>
    <w:multiLevelType w:val="hybridMultilevel"/>
    <w:tmpl w:val="FA56804E"/>
    <w:lvl w:ilvl="0" w:tplc="92BA81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F50351B"/>
    <w:multiLevelType w:val="multilevel"/>
    <w:tmpl w:val="DEAAD65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0FC23282"/>
    <w:multiLevelType w:val="hybridMultilevel"/>
    <w:tmpl w:val="C3E00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1407B3E"/>
    <w:multiLevelType w:val="hybridMultilevel"/>
    <w:tmpl w:val="6290C2E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7BA77A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185C304C"/>
    <w:multiLevelType w:val="hybridMultilevel"/>
    <w:tmpl w:val="E81891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A847BB5"/>
    <w:multiLevelType w:val="hybridMultilevel"/>
    <w:tmpl w:val="28468BD2"/>
    <w:lvl w:ilvl="0" w:tplc="BFEA031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1EEE4190"/>
    <w:multiLevelType w:val="hybridMultilevel"/>
    <w:tmpl w:val="D7FED04E"/>
    <w:lvl w:ilvl="0" w:tplc="92BA81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6F3683D"/>
    <w:multiLevelType w:val="hybridMultilevel"/>
    <w:tmpl w:val="8DCA0CD6"/>
    <w:lvl w:ilvl="0" w:tplc="4A365F9E">
      <w:start w:val="1"/>
      <w:numFmt w:val="decimal"/>
      <w:lvlText w:val="%1)"/>
      <w:lvlJc w:val="left"/>
      <w:pPr>
        <w:tabs>
          <w:tab w:val="num" w:pos="720"/>
        </w:tabs>
        <w:ind w:left="720" w:hanging="6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23" w15:restartNumberingAfterBreak="0">
    <w:nsid w:val="29F270B2"/>
    <w:multiLevelType w:val="multilevel"/>
    <w:tmpl w:val="467C8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C0500C4"/>
    <w:multiLevelType w:val="hybridMultilevel"/>
    <w:tmpl w:val="2B60530A"/>
    <w:lvl w:ilvl="0" w:tplc="92BA81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06D130C"/>
    <w:multiLevelType w:val="hybridMultilevel"/>
    <w:tmpl w:val="F0DE0552"/>
    <w:lvl w:ilvl="0" w:tplc="A98290E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105446A"/>
    <w:multiLevelType w:val="hybridMultilevel"/>
    <w:tmpl w:val="431AC64A"/>
    <w:lvl w:ilvl="0" w:tplc="03E6E832">
      <w:start w:val="3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6970D11"/>
    <w:multiLevelType w:val="hybridMultilevel"/>
    <w:tmpl w:val="DACEB30E"/>
    <w:lvl w:ilvl="0" w:tplc="08A4F5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77F39D6"/>
    <w:multiLevelType w:val="hybridMultilevel"/>
    <w:tmpl w:val="F69C411E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9" w15:restartNumberingAfterBreak="0">
    <w:nsid w:val="397E447F"/>
    <w:multiLevelType w:val="hybridMultilevel"/>
    <w:tmpl w:val="FFFC02D6"/>
    <w:lvl w:ilvl="0" w:tplc="2070D1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BE51065"/>
    <w:multiLevelType w:val="multilevel"/>
    <w:tmpl w:val="484E36D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0472D0"/>
    <w:multiLevelType w:val="hybridMultilevel"/>
    <w:tmpl w:val="1134668A"/>
    <w:lvl w:ilvl="0" w:tplc="62AE1A22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2" w15:restartNumberingAfterBreak="0">
    <w:nsid w:val="4B3E5B94"/>
    <w:multiLevelType w:val="hybridMultilevel"/>
    <w:tmpl w:val="A17C907C"/>
    <w:lvl w:ilvl="0" w:tplc="92BA81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D66606"/>
    <w:multiLevelType w:val="hybridMultilevel"/>
    <w:tmpl w:val="5FB66038"/>
    <w:lvl w:ilvl="0" w:tplc="4114E7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7C5806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5" w15:restartNumberingAfterBreak="0">
    <w:nsid w:val="54D23D05"/>
    <w:multiLevelType w:val="hybridMultilevel"/>
    <w:tmpl w:val="20A6CD2E"/>
    <w:lvl w:ilvl="0" w:tplc="04090011">
      <w:start w:val="4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 w15:restartNumberingAfterBreak="0">
    <w:nsid w:val="58AC10D2"/>
    <w:multiLevelType w:val="hybridMultilevel"/>
    <w:tmpl w:val="1BE0CAF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7" w15:restartNumberingAfterBreak="0">
    <w:nsid w:val="5F1A35C8"/>
    <w:multiLevelType w:val="multilevel"/>
    <w:tmpl w:val="DEAAD65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8" w15:restartNumberingAfterBreak="0">
    <w:nsid w:val="607403BB"/>
    <w:multiLevelType w:val="multilevel"/>
    <w:tmpl w:val="FFFC0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1F17D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40" w15:restartNumberingAfterBreak="0">
    <w:nsid w:val="69995283"/>
    <w:multiLevelType w:val="multilevel"/>
    <w:tmpl w:val="5FB66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7041A5"/>
    <w:multiLevelType w:val="hybridMultilevel"/>
    <w:tmpl w:val="467C8CC2"/>
    <w:lvl w:ilvl="0" w:tplc="92BA81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595D60"/>
    <w:multiLevelType w:val="hybridMultilevel"/>
    <w:tmpl w:val="D0CA87F8"/>
    <w:lvl w:ilvl="0" w:tplc="04090011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D96455B"/>
    <w:multiLevelType w:val="hybridMultilevel"/>
    <w:tmpl w:val="5A921D8A"/>
    <w:lvl w:ilvl="0" w:tplc="92BA81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0"/>
  </w:num>
  <w:num w:numId="3">
    <w:abstractNumId w:val="19"/>
  </w:num>
  <w:num w:numId="4">
    <w:abstractNumId w:val="20"/>
  </w:num>
  <w:num w:numId="5">
    <w:abstractNumId w:val="32"/>
  </w:num>
  <w:num w:numId="6">
    <w:abstractNumId w:val="31"/>
  </w:num>
  <w:num w:numId="7">
    <w:abstractNumId w:val="11"/>
  </w:num>
  <w:num w:numId="8">
    <w:abstractNumId w:val="17"/>
  </w:num>
  <w:num w:numId="9">
    <w:abstractNumId w:val="24"/>
  </w:num>
  <w:num w:numId="10">
    <w:abstractNumId w:val="42"/>
  </w:num>
  <w:num w:numId="11">
    <w:abstractNumId w:val="22"/>
  </w:num>
  <w:num w:numId="12">
    <w:abstractNumId w:val="43"/>
  </w:num>
  <w:num w:numId="13">
    <w:abstractNumId w:val="14"/>
  </w:num>
  <w:num w:numId="14">
    <w:abstractNumId w:val="35"/>
  </w:num>
  <w:num w:numId="15">
    <w:abstractNumId w:val="26"/>
  </w:num>
  <w:num w:numId="16">
    <w:abstractNumId w:val="21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34"/>
  </w:num>
  <w:num w:numId="28">
    <w:abstractNumId w:val="18"/>
  </w:num>
  <w:num w:numId="29">
    <w:abstractNumId w:val="39"/>
  </w:num>
  <w:num w:numId="30">
    <w:abstractNumId w:val="41"/>
  </w:num>
  <w:num w:numId="31">
    <w:abstractNumId w:val="23"/>
  </w:num>
  <w:num w:numId="32">
    <w:abstractNumId w:val="25"/>
  </w:num>
  <w:num w:numId="33">
    <w:abstractNumId w:val="10"/>
  </w:num>
  <w:num w:numId="34">
    <w:abstractNumId w:val="29"/>
  </w:num>
  <w:num w:numId="35">
    <w:abstractNumId w:val="38"/>
  </w:num>
  <w:num w:numId="36">
    <w:abstractNumId w:val="33"/>
  </w:num>
  <w:num w:numId="37">
    <w:abstractNumId w:val="40"/>
  </w:num>
  <w:num w:numId="38">
    <w:abstractNumId w:val="27"/>
  </w:num>
  <w:num w:numId="39">
    <w:abstractNumId w:val="37"/>
  </w:num>
  <w:num w:numId="40">
    <w:abstractNumId w:val="15"/>
  </w:num>
  <w:num w:numId="41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3"/>
  </w:num>
  <w:num w:numId="43">
    <w:abstractNumId w:val="36"/>
  </w:num>
  <w:num w:numId="44">
    <w:abstractNumId w:val="28"/>
  </w:num>
  <w:num w:numId="45">
    <w:abstractNumId w:val="1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Gabriel Laupré">
    <w15:presenceInfo w15:providerId="Windows Live" w15:userId="d04af60395232ea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azNDK1NDMxtLA0MrFQ0lEKTi0uzszPAykwrAUAyUvMhywAAAA="/>
  </w:docVars>
  <w:rsids>
    <w:rsidRoot w:val="004654A4"/>
    <w:rsid w:val="000011DF"/>
    <w:rsid w:val="0000312B"/>
    <w:rsid w:val="0000528D"/>
    <w:rsid w:val="00005BA3"/>
    <w:rsid w:val="00006874"/>
    <w:rsid w:val="00007389"/>
    <w:rsid w:val="00010573"/>
    <w:rsid w:val="00011BAD"/>
    <w:rsid w:val="000120A6"/>
    <w:rsid w:val="00013200"/>
    <w:rsid w:val="00015D1C"/>
    <w:rsid w:val="000175B0"/>
    <w:rsid w:val="00021735"/>
    <w:rsid w:val="00022C77"/>
    <w:rsid w:val="000252D6"/>
    <w:rsid w:val="00026AD7"/>
    <w:rsid w:val="0002718C"/>
    <w:rsid w:val="000302BC"/>
    <w:rsid w:val="00030892"/>
    <w:rsid w:val="00030CA4"/>
    <w:rsid w:val="000354F7"/>
    <w:rsid w:val="000355CC"/>
    <w:rsid w:val="00037036"/>
    <w:rsid w:val="00037077"/>
    <w:rsid w:val="00037896"/>
    <w:rsid w:val="0004029D"/>
    <w:rsid w:val="00043C78"/>
    <w:rsid w:val="000447CA"/>
    <w:rsid w:val="00044ADB"/>
    <w:rsid w:val="00045E76"/>
    <w:rsid w:val="0004626C"/>
    <w:rsid w:val="000503F7"/>
    <w:rsid w:val="0005052C"/>
    <w:rsid w:val="000526E1"/>
    <w:rsid w:val="00053F6A"/>
    <w:rsid w:val="0005734D"/>
    <w:rsid w:val="000604FA"/>
    <w:rsid w:val="00060DB3"/>
    <w:rsid w:val="00061CA9"/>
    <w:rsid w:val="0006343D"/>
    <w:rsid w:val="00063C39"/>
    <w:rsid w:val="00064E83"/>
    <w:rsid w:val="00065007"/>
    <w:rsid w:val="00067ED6"/>
    <w:rsid w:val="00070DCC"/>
    <w:rsid w:val="00072673"/>
    <w:rsid w:val="00073754"/>
    <w:rsid w:val="00073B5A"/>
    <w:rsid w:val="00074D49"/>
    <w:rsid w:val="00075A4D"/>
    <w:rsid w:val="00076D20"/>
    <w:rsid w:val="00080E9F"/>
    <w:rsid w:val="00081CDA"/>
    <w:rsid w:val="00082BF0"/>
    <w:rsid w:val="0008334B"/>
    <w:rsid w:val="00083961"/>
    <w:rsid w:val="0008416B"/>
    <w:rsid w:val="000843AD"/>
    <w:rsid w:val="00084849"/>
    <w:rsid w:val="00085246"/>
    <w:rsid w:val="00087981"/>
    <w:rsid w:val="0009065E"/>
    <w:rsid w:val="00090C53"/>
    <w:rsid w:val="00091C2F"/>
    <w:rsid w:val="000924E9"/>
    <w:rsid w:val="00092A63"/>
    <w:rsid w:val="00093A2B"/>
    <w:rsid w:val="00095750"/>
    <w:rsid w:val="00097D2B"/>
    <w:rsid w:val="000A0038"/>
    <w:rsid w:val="000A0B87"/>
    <w:rsid w:val="000A114E"/>
    <w:rsid w:val="000A222F"/>
    <w:rsid w:val="000A794D"/>
    <w:rsid w:val="000B082C"/>
    <w:rsid w:val="000B1D74"/>
    <w:rsid w:val="000B3530"/>
    <w:rsid w:val="000B3740"/>
    <w:rsid w:val="000B5C97"/>
    <w:rsid w:val="000B6A42"/>
    <w:rsid w:val="000B7E9E"/>
    <w:rsid w:val="000C19F7"/>
    <w:rsid w:val="000C2E60"/>
    <w:rsid w:val="000C31A5"/>
    <w:rsid w:val="000C42D8"/>
    <w:rsid w:val="000C58B9"/>
    <w:rsid w:val="000C5B8C"/>
    <w:rsid w:val="000C7036"/>
    <w:rsid w:val="000D36EE"/>
    <w:rsid w:val="000D3D74"/>
    <w:rsid w:val="000E0D11"/>
    <w:rsid w:val="000E2145"/>
    <w:rsid w:val="000E3743"/>
    <w:rsid w:val="000E6B26"/>
    <w:rsid w:val="000E6EE8"/>
    <w:rsid w:val="000E74E0"/>
    <w:rsid w:val="000E7AAD"/>
    <w:rsid w:val="000F03E0"/>
    <w:rsid w:val="000F11AF"/>
    <w:rsid w:val="000F1C4F"/>
    <w:rsid w:val="000F2A78"/>
    <w:rsid w:val="000F67C7"/>
    <w:rsid w:val="000F6C18"/>
    <w:rsid w:val="000F7396"/>
    <w:rsid w:val="000F7C81"/>
    <w:rsid w:val="0010259F"/>
    <w:rsid w:val="00103326"/>
    <w:rsid w:val="0010506F"/>
    <w:rsid w:val="0010515A"/>
    <w:rsid w:val="0010611A"/>
    <w:rsid w:val="001067D2"/>
    <w:rsid w:val="00107408"/>
    <w:rsid w:val="001076EE"/>
    <w:rsid w:val="00111ADC"/>
    <w:rsid w:val="00112EBC"/>
    <w:rsid w:val="00114E74"/>
    <w:rsid w:val="00115DE0"/>
    <w:rsid w:val="001161FD"/>
    <w:rsid w:val="00120350"/>
    <w:rsid w:val="00120796"/>
    <w:rsid w:val="00120D54"/>
    <w:rsid w:val="0012347E"/>
    <w:rsid w:val="00123860"/>
    <w:rsid w:val="00124ACD"/>
    <w:rsid w:val="00126ACC"/>
    <w:rsid w:val="00131555"/>
    <w:rsid w:val="0013236F"/>
    <w:rsid w:val="00134323"/>
    <w:rsid w:val="0013672A"/>
    <w:rsid w:val="00136779"/>
    <w:rsid w:val="001370E8"/>
    <w:rsid w:val="001377AB"/>
    <w:rsid w:val="001404BE"/>
    <w:rsid w:val="00140E13"/>
    <w:rsid w:val="0014149D"/>
    <w:rsid w:val="00143C93"/>
    <w:rsid w:val="00143E16"/>
    <w:rsid w:val="0014764D"/>
    <w:rsid w:val="0015073A"/>
    <w:rsid w:val="00151A40"/>
    <w:rsid w:val="00152223"/>
    <w:rsid w:val="00153BDD"/>
    <w:rsid w:val="00154F8E"/>
    <w:rsid w:val="00156AE1"/>
    <w:rsid w:val="001630B6"/>
    <w:rsid w:val="001635A1"/>
    <w:rsid w:val="00164C5A"/>
    <w:rsid w:val="00164C66"/>
    <w:rsid w:val="00166BC3"/>
    <w:rsid w:val="00167242"/>
    <w:rsid w:val="001704CF"/>
    <w:rsid w:val="00170B4D"/>
    <w:rsid w:val="001731B8"/>
    <w:rsid w:val="00173A6F"/>
    <w:rsid w:val="00176BA3"/>
    <w:rsid w:val="00177942"/>
    <w:rsid w:val="001814DC"/>
    <w:rsid w:val="00181BE0"/>
    <w:rsid w:val="0018376B"/>
    <w:rsid w:val="001869BE"/>
    <w:rsid w:val="00187EA6"/>
    <w:rsid w:val="0019268B"/>
    <w:rsid w:val="00193920"/>
    <w:rsid w:val="00193AC6"/>
    <w:rsid w:val="00193BD9"/>
    <w:rsid w:val="0019530B"/>
    <w:rsid w:val="001953B0"/>
    <w:rsid w:val="00197CEE"/>
    <w:rsid w:val="001A0510"/>
    <w:rsid w:val="001A070C"/>
    <w:rsid w:val="001A1B06"/>
    <w:rsid w:val="001A355C"/>
    <w:rsid w:val="001A3E95"/>
    <w:rsid w:val="001A416A"/>
    <w:rsid w:val="001A5068"/>
    <w:rsid w:val="001A6151"/>
    <w:rsid w:val="001A725B"/>
    <w:rsid w:val="001A7B95"/>
    <w:rsid w:val="001B0D80"/>
    <w:rsid w:val="001B1280"/>
    <w:rsid w:val="001B440A"/>
    <w:rsid w:val="001B4640"/>
    <w:rsid w:val="001B4895"/>
    <w:rsid w:val="001B5BB3"/>
    <w:rsid w:val="001B6CFC"/>
    <w:rsid w:val="001B6FE7"/>
    <w:rsid w:val="001B7C74"/>
    <w:rsid w:val="001B7D03"/>
    <w:rsid w:val="001C0855"/>
    <w:rsid w:val="001C17F6"/>
    <w:rsid w:val="001C2661"/>
    <w:rsid w:val="001C5D65"/>
    <w:rsid w:val="001C62DE"/>
    <w:rsid w:val="001C6FE6"/>
    <w:rsid w:val="001D2540"/>
    <w:rsid w:val="001D642E"/>
    <w:rsid w:val="001D758C"/>
    <w:rsid w:val="001D75F8"/>
    <w:rsid w:val="001D7CF7"/>
    <w:rsid w:val="001E0DA1"/>
    <w:rsid w:val="001E28A9"/>
    <w:rsid w:val="001E2C0F"/>
    <w:rsid w:val="001E3ED3"/>
    <w:rsid w:val="001F1354"/>
    <w:rsid w:val="0020205E"/>
    <w:rsid w:val="002024D3"/>
    <w:rsid w:val="00203886"/>
    <w:rsid w:val="00204D73"/>
    <w:rsid w:val="00205164"/>
    <w:rsid w:val="00207F49"/>
    <w:rsid w:val="002115D5"/>
    <w:rsid w:val="0021238B"/>
    <w:rsid w:val="00212429"/>
    <w:rsid w:val="002154C5"/>
    <w:rsid w:val="002204EA"/>
    <w:rsid w:val="002226B0"/>
    <w:rsid w:val="0022355D"/>
    <w:rsid w:val="00224EDA"/>
    <w:rsid w:val="00225BD7"/>
    <w:rsid w:val="002305B1"/>
    <w:rsid w:val="00230DC3"/>
    <w:rsid w:val="00233E04"/>
    <w:rsid w:val="002355E1"/>
    <w:rsid w:val="00235E52"/>
    <w:rsid w:val="00236691"/>
    <w:rsid w:val="00236730"/>
    <w:rsid w:val="00236C29"/>
    <w:rsid w:val="00237149"/>
    <w:rsid w:val="00241A53"/>
    <w:rsid w:val="0024411D"/>
    <w:rsid w:val="00244DE6"/>
    <w:rsid w:val="002461E1"/>
    <w:rsid w:val="002504C1"/>
    <w:rsid w:val="00250BFD"/>
    <w:rsid w:val="002550D4"/>
    <w:rsid w:val="00255941"/>
    <w:rsid w:val="00256DB9"/>
    <w:rsid w:val="00256DFD"/>
    <w:rsid w:val="00262D5C"/>
    <w:rsid w:val="00263F85"/>
    <w:rsid w:val="0026577D"/>
    <w:rsid w:val="0026611E"/>
    <w:rsid w:val="002678BC"/>
    <w:rsid w:val="00270924"/>
    <w:rsid w:val="0027284C"/>
    <w:rsid w:val="00276682"/>
    <w:rsid w:val="0027771D"/>
    <w:rsid w:val="00280135"/>
    <w:rsid w:val="00283AB7"/>
    <w:rsid w:val="002873B1"/>
    <w:rsid w:val="002875C8"/>
    <w:rsid w:val="00287937"/>
    <w:rsid w:val="00287AE5"/>
    <w:rsid w:val="00291506"/>
    <w:rsid w:val="0029283C"/>
    <w:rsid w:val="002933DF"/>
    <w:rsid w:val="002956B4"/>
    <w:rsid w:val="00295AD5"/>
    <w:rsid w:val="00295CCE"/>
    <w:rsid w:val="002A0BE2"/>
    <w:rsid w:val="002A1DBB"/>
    <w:rsid w:val="002A575B"/>
    <w:rsid w:val="002B1A6B"/>
    <w:rsid w:val="002B3E62"/>
    <w:rsid w:val="002B43EC"/>
    <w:rsid w:val="002B47AC"/>
    <w:rsid w:val="002B7B95"/>
    <w:rsid w:val="002C27EC"/>
    <w:rsid w:val="002C28AA"/>
    <w:rsid w:val="002C37C1"/>
    <w:rsid w:val="002C4BD9"/>
    <w:rsid w:val="002C58B0"/>
    <w:rsid w:val="002C6411"/>
    <w:rsid w:val="002C6A6F"/>
    <w:rsid w:val="002C6B96"/>
    <w:rsid w:val="002C6C88"/>
    <w:rsid w:val="002D05DB"/>
    <w:rsid w:val="002D3C78"/>
    <w:rsid w:val="002D5D96"/>
    <w:rsid w:val="002D6379"/>
    <w:rsid w:val="002E1006"/>
    <w:rsid w:val="002E111B"/>
    <w:rsid w:val="002E184A"/>
    <w:rsid w:val="002E2D1F"/>
    <w:rsid w:val="002E49C2"/>
    <w:rsid w:val="002E5F1B"/>
    <w:rsid w:val="002F0D7E"/>
    <w:rsid w:val="002F101B"/>
    <w:rsid w:val="002F13FE"/>
    <w:rsid w:val="002F23C7"/>
    <w:rsid w:val="002F2EDB"/>
    <w:rsid w:val="002F5577"/>
    <w:rsid w:val="002F5D12"/>
    <w:rsid w:val="002F6B81"/>
    <w:rsid w:val="002F6DE6"/>
    <w:rsid w:val="002F7B6F"/>
    <w:rsid w:val="003022D1"/>
    <w:rsid w:val="0030298D"/>
    <w:rsid w:val="003056EC"/>
    <w:rsid w:val="00305A60"/>
    <w:rsid w:val="00307406"/>
    <w:rsid w:val="00311E7E"/>
    <w:rsid w:val="00313ECA"/>
    <w:rsid w:val="003143E4"/>
    <w:rsid w:val="00314578"/>
    <w:rsid w:val="00316363"/>
    <w:rsid w:val="00316FDB"/>
    <w:rsid w:val="00317E06"/>
    <w:rsid w:val="00320BBA"/>
    <w:rsid w:val="003219AA"/>
    <w:rsid w:val="00322418"/>
    <w:rsid w:val="003233D5"/>
    <w:rsid w:val="00324FB6"/>
    <w:rsid w:val="0032618B"/>
    <w:rsid w:val="00326B2F"/>
    <w:rsid w:val="00327609"/>
    <w:rsid w:val="00330DE5"/>
    <w:rsid w:val="0033393E"/>
    <w:rsid w:val="00333D66"/>
    <w:rsid w:val="00333D88"/>
    <w:rsid w:val="00336341"/>
    <w:rsid w:val="00336EA4"/>
    <w:rsid w:val="00337A7A"/>
    <w:rsid w:val="00337BC8"/>
    <w:rsid w:val="00337DC7"/>
    <w:rsid w:val="00342B96"/>
    <w:rsid w:val="00343051"/>
    <w:rsid w:val="00344778"/>
    <w:rsid w:val="003462DD"/>
    <w:rsid w:val="003474EC"/>
    <w:rsid w:val="00347911"/>
    <w:rsid w:val="003526A1"/>
    <w:rsid w:val="003538F7"/>
    <w:rsid w:val="0035619D"/>
    <w:rsid w:val="00357A25"/>
    <w:rsid w:val="00362000"/>
    <w:rsid w:val="003640CD"/>
    <w:rsid w:val="003671F6"/>
    <w:rsid w:val="00373306"/>
    <w:rsid w:val="00373B93"/>
    <w:rsid w:val="00374993"/>
    <w:rsid w:val="00376F61"/>
    <w:rsid w:val="00380D08"/>
    <w:rsid w:val="0038518A"/>
    <w:rsid w:val="00386F4B"/>
    <w:rsid w:val="00387A6C"/>
    <w:rsid w:val="0039020E"/>
    <w:rsid w:val="0039159A"/>
    <w:rsid w:val="003933FE"/>
    <w:rsid w:val="0039440A"/>
    <w:rsid w:val="00394EA5"/>
    <w:rsid w:val="003970EB"/>
    <w:rsid w:val="00397DF6"/>
    <w:rsid w:val="003A35C3"/>
    <w:rsid w:val="003A4623"/>
    <w:rsid w:val="003A6474"/>
    <w:rsid w:val="003A77A1"/>
    <w:rsid w:val="003A7F73"/>
    <w:rsid w:val="003B0525"/>
    <w:rsid w:val="003B1640"/>
    <w:rsid w:val="003B1F4B"/>
    <w:rsid w:val="003B609C"/>
    <w:rsid w:val="003B66B1"/>
    <w:rsid w:val="003B75D7"/>
    <w:rsid w:val="003B7675"/>
    <w:rsid w:val="003B7CC7"/>
    <w:rsid w:val="003C0BB2"/>
    <w:rsid w:val="003D0EF8"/>
    <w:rsid w:val="003D1CA2"/>
    <w:rsid w:val="003D46D9"/>
    <w:rsid w:val="003D5284"/>
    <w:rsid w:val="003E1626"/>
    <w:rsid w:val="003E21E8"/>
    <w:rsid w:val="003E232B"/>
    <w:rsid w:val="003E2714"/>
    <w:rsid w:val="003E2AFC"/>
    <w:rsid w:val="003E2CF6"/>
    <w:rsid w:val="003E3D8D"/>
    <w:rsid w:val="003E457D"/>
    <w:rsid w:val="003E5A72"/>
    <w:rsid w:val="003E67FE"/>
    <w:rsid w:val="003F2917"/>
    <w:rsid w:val="003F2F62"/>
    <w:rsid w:val="003F32AE"/>
    <w:rsid w:val="003F59F7"/>
    <w:rsid w:val="003F6329"/>
    <w:rsid w:val="003F722A"/>
    <w:rsid w:val="00401244"/>
    <w:rsid w:val="00406179"/>
    <w:rsid w:val="00407A1E"/>
    <w:rsid w:val="004137B4"/>
    <w:rsid w:val="004139F3"/>
    <w:rsid w:val="00414317"/>
    <w:rsid w:val="0041440F"/>
    <w:rsid w:val="00414E7F"/>
    <w:rsid w:val="004162E4"/>
    <w:rsid w:val="0041689A"/>
    <w:rsid w:val="00420561"/>
    <w:rsid w:val="00421268"/>
    <w:rsid w:val="00423B73"/>
    <w:rsid w:val="004264A5"/>
    <w:rsid w:val="00430C24"/>
    <w:rsid w:val="004365FD"/>
    <w:rsid w:val="0044095E"/>
    <w:rsid w:val="0044100E"/>
    <w:rsid w:val="00441178"/>
    <w:rsid w:val="004414FC"/>
    <w:rsid w:val="00441E9A"/>
    <w:rsid w:val="00442D4F"/>
    <w:rsid w:val="0044464C"/>
    <w:rsid w:val="00447405"/>
    <w:rsid w:val="00447BDA"/>
    <w:rsid w:val="004501B8"/>
    <w:rsid w:val="00450566"/>
    <w:rsid w:val="004509F8"/>
    <w:rsid w:val="00454F5E"/>
    <w:rsid w:val="004551C2"/>
    <w:rsid w:val="00457D20"/>
    <w:rsid w:val="00457FDD"/>
    <w:rsid w:val="004624D3"/>
    <w:rsid w:val="00462DCD"/>
    <w:rsid w:val="00462E2D"/>
    <w:rsid w:val="004646A1"/>
    <w:rsid w:val="004654A4"/>
    <w:rsid w:val="0047255A"/>
    <w:rsid w:val="004740E1"/>
    <w:rsid w:val="00474284"/>
    <w:rsid w:val="004746E9"/>
    <w:rsid w:val="004747FC"/>
    <w:rsid w:val="00476F8E"/>
    <w:rsid w:val="00482BFF"/>
    <w:rsid w:val="00483444"/>
    <w:rsid w:val="00483567"/>
    <w:rsid w:val="004847BC"/>
    <w:rsid w:val="00486059"/>
    <w:rsid w:val="0048681D"/>
    <w:rsid w:val="00491579"/>
    <w:rsid w:val="004921A4"/>
    <w:rsid w:val="00492A9A"/>
    <w:rsid w:val="00496431"/>
    <w:rsid w:val="0049676E"/>
    <w:rsid w:val="004A1412"/>
    <w:rsid w:val="004A2EB2"/>
    <w:rsid w:val="004A3D16"/>
    <w:rsid w:val="004A5EA3"/>
    <w:rsid w:val="004A68FE"/>
    <w:rsid w:val="004B0FF1"/>
    <w:rsid w:val="004B1F34"/>
    <w:rsid w:val="004B2B19"/>
    <w:rsid w:val="004B4663"/>
    <w:rsid w:val="004B46FB"/>
    <w:rsid w:val="004B561C"/>
    <w:rsid w:val="004B6733"/>
    <w:rsid w:val="004B6A8F"/>
    <w:rsid w:val="004C5A82"/>
    <w:rsid w:val="004C6BB8"/>
    <w:rsid w:val="004C71E5"/>
    <w:rsid w:val="004C77D1"/>
    <w:rsid w:val="004D2BFE"/>
    <w:rsid w:val="004D2CE6"/>
    <w:rsid w:val="004D3E0E"/>
    <w:rsid w:val="004D429A"/>
    <w:rsid w:val="004D4943"/>
    <w:rsid w:val="004D5C59"/>
    <w:rsid w:val="004E0D5A"/>
    <w:rsid w:val="004E2266"/>
    <w:rsid w:val="004E3A8F"/>
    <w:rsid w:val="004E50B3"/>
    <w:rsid w:val="004F0C10"/>
    <w:rsid w:val="004F119C"/>
    <w:rsid w:val="004F158F"/>
    <w:rsid w:val="004F2E6B"/>
    <w:rsid w:val="004F4A59"/>
    <w:rsid w:val="004F6524"/>
    <w:rsid w:val="004F7371"/>
    <w:rsid w:val="004F77DF"/>
    <w:rsid w:val="004F7B75"/>
    <w:rsid w:val="00500133"/>
    <w:rsid w:val="005017D6"/>
    <w:rsid w:val="005029C9"/>
    <w:rsid w:val="005032D1"/>
    <w:rsid w:val="0050392D"/>
    <w:rsid w:val="00503C33"/>
    <w:rsid w:val="00505364"/>
    <w:rsid w:val="00506861"/>
    <w:rsid w:val="0051055B"/>
    <w:rsid w:val="0051263A"/>
    <w:rsid w:val="0051297A"/>
    <w:rsid w:val="00513B3E"/>
    <w:rsid w:val="00515BCB"/>
    <w:rsid w:val="00515EE4"/>
    <w:rsid w:val="0051626F"/>
    <w:rsid w:val="00516EE5"/>
    <w:rsid w:val="00517CA0"/>
    <w:rsid w:val="0052279D"/>
    <w:rsid w:val="005237DE"/>
    <w:rsid w:val="00523BF5"/>
    <w:rsid w:val="00524874"/>
    <w:rsid w:val="00531EBF"/>
    <w:rsid w:val="0053306C"/>
    <w:rsid w:val="00537583"/>
    <w:rsid w:val="00540C2D"/>
    <w:rsid w:val="00547BE7"/>
    <w:rsid w:val="00551754"/>
    <w:rsid w:val="00552D9D"/>
    <w:rsid w:val="00560D77"/>
    <w:rsid w:val="00561330"/>
    <w:rsid w:val="005617B3"/>
    <w:rsid w:val="00563BB7"/>
    <w:rsid w:val="00563F34"/>
    <w:rsid w:val="005644B4"/>
    <w:rsid w:val="005646BC"/>
    <w:rsid w:val="00565E89"/>
    <w:rsid w:val="00570A8F"/>
    <w:rsid w:val="0057170A"/>
    <w:rsid w:val="00571B7D"/>
    <w:rsid w:val="00572E0B"/>
    <w:rsid w:val="00573B7D"/>
    <w:rsid w:val="00573C77"/>
    <w:rsid w:val="005777BC"/>
    <w:rsid w:val="0058530D"/>
    <w:rsid w:val="0058545B"/>
    <w:rsid w:val="00587EFD"/>
    <w:rsid w:val="00590C61"/>
    <w:rsid w:val="00590DB9"/>
    <w:rsid w:val="005911BF"/>
    <w:rsid w:val="005914E6"/>
    <w:rsid w:val="0059526F"/>
    <w:rsid w:val="00596616"/>
    <w:rsid w:val="00596DD3"/>
    <w:rsid w:val="005A043F"/>
    <w:rsid w:val="005A0775"/>
    <w:rsid w:val="005A5BBA"/>
    <w:rsid w:val="005A61F3"/>
    <w:rsid w:val="005A6573"/>
    <w:rsid w:val="005B1E5E"/>
    <w:rsid w:val="005B4C80"/>
    <w:rsid w:val="005B5E01"/>
    <w:rsid w:val="005B7C59"/>
    <w:rsid w:val="005C0B54"/>
    <w:rsid w:val="005C232F"/>
    <w:rsid w:val="005C2568"/>
    <w:rsid w:val="005C302D"/>
    <w:rsid w:val="005C79CA"/>
    <w:rsid w:val="005D16DB"/>
    <w:rsid w:val="005D180E"/>
    <w:rsid w:val="005D184F"/>
    <w:rsid w:val="005D1B48"/>
    <w:rsid w:val="005D2821"/>
    <w:rsid w:val="005D3303"/>
    <w:rsid w:val="005D3FAB"/>
    <w:rsid w:val="005E1C5F"/>
    <w:rsid w:val="005E1D7F"/>
    <w:rsid w:val="005E2AFB"/>
    <w:rsid w:val="005E32E7"/>
    <w:rsid w:val="005E48C9"/>
    <w:rsid w:val="005E6D55"/>
    <w:rsid w:val="005F0188"/>
    <w:rsid w:val="005F05F2"/>
    <w:rsid w:val="005F2158"/>
    <w:rsid w:val="005F409A"/>
    <w:rsid w:val="005F56BE"/>
    <w:rsid w:val="005F5C2E"/>
    <w:rsid w:val="005F5E3C"/>
    <w:rsid w:val="005F7823"/>
    <w:rsid w:val="00602259"/>
    <w:rsid w:val="006026E4"/>
    <w:rsid w:val="0060415E"/>
    <w:rsid w:val="00610B8F"/>
    <w:rsid w:val="006110EF"/>
    <w:rsid w:val="00611992"/>
    <w:rsid w:val="006123C3"/>
    <w:rsid w:val="00613207"/>
    <w:rsid w:val="00613A43"/>
    <w:rsid w:val="00614CCC"/>
    <w:rsid w:val="0061774B"/>
    <w:rsid w:val="006211E0"/>
    <w:rsid w:val="0062430B"/>
    <w:rsid w:val="00625078"/>
    <w:rsid w:val="0062770B"/>
    <w:rsid w:val="00627A2E"/>
    <w:rsid w:val="006356D0"/>
    <w:rsid w:val="006363A6"/>
    <w:rsid w:val="00640A5A"/>
    <w:rsid w:val="00640FBF"/>
    <w:rsid w:val="00641964"/>
    <w:rsid w:val="00641BAA"/>
    <w:rsid w:val="00642A65"/>
    <w:rsid w:val="00642BB0"/>
    <w:rsid w:val="006436FE"/>
    <w:rsid w:val="00645165"/>
    <w:rsid w:val="006502DE"/>
    <w:rsid w:val="006538CE"/>
    <w:rsid w:val="00655ACF"/>
    <w:rsid w:val="00661C40"/>
    <w:rsid w:val="006625E8"/>
    <w:rsid w:val="00663562"/>
    <w:rsid w:val="006665D4"/>
    <w:rsid w:val="00666AD3"/>
    <w:rsid w:val="006701BF"/>
    <w:rsid w:val="00670A57"/>
    <w:rsid w:val="00673772"/>
    <w:rsid w:val="00674898"/>
    <w:rsid w:val="006777BC"/>
    <w:rsid w:val="00677ED8"/>
    <w:rsid w:val="00682A2B"/>
    <w:rsid w:val="00683016"/>
    <w:rsid w:val="00683198"/>
    <w:rsid w:val="00683D8E"/>
    <w:rsid w:val="00686E68"/>
    <w:rsid w:val="00691EA7"/>
    <w:rsid w:val="00694595"/>
    <w:rsid w:val="00695E6C"/>
    <w:rsid w:val="00696F45"/>
    <w:rsid w:val="006979F1"/>
    <w:rsid w:val="00697C52"/>
    <w:rsid w:val="00697E2F"/>
    <w:rsid w:val="006A0706"/>
    <w:rsid w:val="006A31F1"/>
    <w:rsid w:val="006A73F7"/>
    <w:rsid w:val="006B019A"/>
    <w:rsid w:val="006B0375"/>
    <w:rsid w:val="006B1C7E"/>
    <w:rsid w:val="006B1FB3"/>
    <w:rsid w:val="006B424D"/>
    <w:rsid w:val="006B488A"/>
    <w:rsid w:val="006B4CDE"/>
    <w:rsid w:val="006C0323"/>
    <w:rsid w:val="006C1578"/>
    <w:rsid w:val="006C1AAD"/>
    <w:rsid w:val="006C1BD6"/>
    <w:rsid w:val="006C295C"/>
    <w:rsid w:val="006C3291"/>
    <w:rsid w:val="006C5C0D"/>
    <w:rsid w:val="006C617C"/>
    <w:rsid w:val="006C7323"/>
    <w:rsid w:val="006D1229"/>
    <w:rsid w:val="006D46C0"/>
    <w:rsid w:val="006D5976"/>
    <w:rsid w:val="006E17D9"/>
    <w:rsid w:val="006E5438"/>
    <w:rsid w:val="006E7EBA"/>
    <w:rsid w:val="006F18AB"/>
    <w:rsid w:val="006F26F9"/>
    <w:rsid w:val="006F38B8"/>
    <w:rsid w:val="006F584D"/>
    <w:rsid w:val="006F5F95"/>
    <w:rsid w:val="006F7037"/>
    <w:rsid w:val="006F741F"/>
    <w:rsid w:val="006F74E1"/>
    <w:rsid w:val="006F7BE7"/>
    <w:rsid w:val="00706694"/>
    <w:rsid w:val="00707877"/>
    <w:rsid w:val="00707CAC"/>
    <w:rsid w:val="00711478"/>
    <w:rsid w:val="00715636"/>
    <w:rsid w:val="00715D8E"/>
    <w:rsid w:val="007169FE"/>
    <w:rsid w:val="00716E98"/>
    <w:rsid w:val="00720627"/>
    <w:rsid w:val="00722210"/>
    <w:rsid w:val="00723BB9"/>
    <w:rsid w:val="00730AA7"/>
    <w:rsid w:val="007312AD"/>
    <w:rsid w:val="00733916"/>
    <w:rsid w:val="007343CD"/>
    <w:rsid w:val="007437DA"/>
    <w:rsid w:val="007437FD"/>
    <w:rsid w:val="00745145"/>
    <w:rsid w:val="00747681"/>
    <w:rsid w:val="0075019C"/>
    <w:rsid w:val="0075128A"/>
    <w:rsid w:val="0075160F"/>
    <w:rsid w:val="007624B4"/>
    <w:rsid w:val="007643A5"/>
    <w:rsid w:val="00765429"/>
    <w:rsid w:val="00765D1F"/>
    <w:rsid w:val="0077154E"/>
    <w:rsid w:val="0077271A"/>
    <w:rsid w:val="007731B2"/>
    <w:rsid w:val="007734E4"/>
    <w:rsid w:val="00773F6D"/>
    <w:rsid w:val="00774DEB"/>
    <w:rsid w:val="007772DB"/>
    <w:rsid w:val="007774BC"/>
    <w:rsid w:val="00777882"/>
    <w:rsid w:val="00783371"/>
    <w:rsid w:val="007836D9"/>
    <w:rsid w:val="00783841"/>
    <w:rsid w:val="007844AE"/>
    <w:rsid w:val="00784D81"/>
    <w:rsid w:val="00785BE9"/>
    <w:rsid w:val="00790391"/>
    <w:rsid w:val="00791FD8"/>
    <w:rsid w:val="0079252C"/>
    <w:rsid w:val="007925A8"/>
    <w:rsid w:val="00792674"/>
    <w:rsid w:val="00792DA5"/>
    <w:rsid w:val="00792F2B"/>
    <w:rsid w:val="007936E9"/>
    <w:rsid w:val="00794772"/>
    <w:rsid w:val="00794A0F"/>
    <w:rsid w:val="00796797"/>
    <w:rsid w:val="00797482"/>
    <w:rsid w:val="00797B0D"/>
    <w:rsid w:val="007A0F75"/>
    <w:rsid w:val="007A3202"/>
    <w:rsid w:val="007A4FD8"/>
    <w:rsid w:val="007A6CA9"/>
    <w:rsid w:val="007A7EED"/>
    <w:rsid w:val="007B00B4"/>
    <w:rsid w:val="007B0D50"/>
    <w:rsid w:val="007B1924"/>
    <w:rsid w:val="007B2A34"/>
    <w:rsid w:val="007B6F69"/>
    <w:rsid w:val="007C0455"/>
    <w:rsid w:val="007C069A"/>
    <w:rsid w:val="007C09F2"/>
    <w:rsid w:val="007C1882"/>
    <w:rsid w:val="007C4215"/>
    <w:rsid w:val="007C564C"/>
    <w:rsid w:val="007C6E48"/>
    <w:rsid w:val="007D34A5"/>
    <w:rsid w:val="007D5F9E"/>
    <w:rsid w:val="007D5FF7"/>
    <w:rsid w:val="007D651D"/>
    <w:rsid w:val="007D6A28"/>
    <w:rsid w:val="007D6BB9"/>
    <w:rsid w:val="007E2B13"/>
    <w:rsid w:val="007E61DF"/>
    <w:rsid w:val="007E6FF7"/>
    <w:rsid w:val="007F134B"/>
    <w:rsid w:val="007F233A"/>
    <w:rsid w:val="007F4EED"/>
    <w:rsid w:val="007F5D3A"/>
    <w:rsid w:val="007F6DFA"/>
    <w:rsid w:val="007F7D07"/>
    <w:rsid w:val="0080068E"/>
    <w:rsid w:val="008015A4"/>
    <w:rsid w:val="008022B9"/>
    <w:rsid w:val="00802EF5"/>
    <w:rsid w:val="00803DD2"/>
    <w:rsid w:val="00804861"/>
    <w:rsid w:val="00804BFD"/>
    <w:rsid w:val="00805D69"/>
    <w:rsid w:val="00807987"/>
    <w:rsid w:val="008153CE"/>
    <w:rsid w:val="00817298"/>
    <w:rsid w:val="00820DB6"/>
    <w:rsid w:val="00821AD1"/>
    <w:rsid w:val="008251A6"/>
    <w:rsid w:val="00830D07"/>
    <w:rsid w:val="008334B7"/>
    <w:rsid w:val="008355DD"/>
    <w:rsid w:val="00836A49"/>
    <w:rsid w:val="00840254"/>
    <w:rsid w:val="00853ECE"/>
    <w:rsid w:val="00857622"/>
    <w:rsid w:val="00860849"/>
    <w:rsid w:val="0086197C"/>
    <w:rsid w:val="00867838"/>
    <w:rsid w:val="00871757"/>
    <w:rsid w:val="00874100"/>
    <w:rsid w:val="008743EB"/>
    <w:rsid w:val="00877CA4"/>
    <w:rsid w:val="0088031F"/>
    <w:rsid w:val="00880872"/>
    <w:rsid w:val="008848D7"/>
    <w:rsid w:val="0088511C"/>
    <w:rsid w:val="00885AAB"/>
    <w:rsid w:val="00890BF9"/>
    <w:rsid w:val="00892215"/>
    <w:rsid w:val="008A0B06"/>
    <w:rsid w:val="008A15EE"/>
    <w:rsid w:val="008A28C2"/>
    <w:rsid w:val="008A3F20"/>
    <w:rsid w:val="008A4AA9"/>
    <w:rsid w:val="008A4AD1"/>
    <w:rsid w:val="008A6694"/>
    <w:rsid w:val="008B162E"/>
    <w:rsid w:val="008B4693"/>
    <w:rsid w:val="008B5C7F"/>
    <w:rsid w:val="008C1756"/>
    <w:rsid w:val="008C3838"/>
    <w:rsid w:val="008C4013"/>
    <w:rsid w:val="008C5724"/>
    <w:rsid w:val="008C62A0"/>
    <w:rsid w:val="008C7023"/>
    <w:rsid w:val="008D236F"/>
    <w:rsid w:val="008D3183"/>
    <w:rsid w:val="008D540C"/>
    <w:rsid w:val="008D56F6"/>
    <w:rsid w:val="008D64D0"/>
    <w:rsid w:val="008D784E"/>
    <w:rsid w:val="008E08E2"/>
    <w:rsid w:val="008E0A75"/>
    <w:rsid w:val="008E1CF8"/>
    <w:rsid w:val="008E2247"/>
    <w:rsid w:val="008E36BC"/>
    <w:rsid w:val="008E3739"/>
    <w:rsid w:val="008E5915"/>
    <w:rsid w:val="008E5C19"/>
    <w:rsid w:val="008E634B"/>
    <w:rsid w:val="008E6D3C"/>
    <w:rsid w:val="008F0040"/>
    <w:rsid w:val="008F06CD"/>
    <w:rsid w:val="008F0768"/>
    <w:rsid w:val="008F1B42"/>
    <w:rsid w:val="008F28E7"/>
    <w:rsid w:val="008F5E8C"/>
    <w:rsid w:val="008F6932"/>
    <w:rsid w:val="008F720D"/>
    <w:rsid w:val="008F72AD"/>
    <w:rsid w:val="00900A32"/>
    <w:rsid w:val="0090424C"/>
    <w:rsid w:val="00907D77"/>
    <w:rsid w:val="00907FC7"/>
    <w:rsid w:val="009102BB"/>
    <w:rsid w:val="00912F5A"/>
    <w:rsid w:val="0091594C"/>
    <w:rsid w:val="0091619B"/>
    <w:rsid w:val="00916713"/>
    <w:rsid w:val="00920BE5"/>
    <w:rsid w:val="009222F0"/>
    <w:rsid w:val="00922582"/>
    <w:rsid w:val="009253DE"/>
    <w:rsid w:val="0092597E"/>
    <w:rsid w:val="00925E14"/>
    <w:rsid w:val="00926250"/>
    <w:rsid w:val="00927AC9"/>
    <w:rsid w:val="009317A5"/>
    <w:rsid w:val="00933F2E"/>
    <w:rsid w:val="009350DB"/>
    <w:rsid w:val="00935BE3"/>
    <w:rsid w:val="00936B81"/>
    <w:rsid w:val="0093717D"/>
    <w:rsid w:val="00941542"/>
    <w:rsid w:val="009429AE"/>
    <w:rsid w:val="00942B7B"/>
    <w:rsid w:val="00943946"/>
    <w:rsid w:val="009504A7"/>
    <w:rsid w:val="009517A3"/>
    <w:rsid w:val="009524F7"/>
    <w:rsid w:val="00952A2F"/>
    <w:rsid w:val="009534B2"/>
    <w:rsid w:val="009557EE"/>
    <w:rsid w:val="0095713D"/>
    <w:rsid w:val="0095789B"/>
    <w:rsid w:val="00957D5A"/>
    <w:rsid w:val="00962848"/>
    <w:rsid w:val="009633FA"/>
    <w:rsid w:val="0096498F"/>
    <w:rsid w:val="00965888"/>
    <w:rsid w:val="00966FBA"/>
    <w:rsid w:val="00967631"/>
    <w:rsid w:val="0097538C"/>
    <w:rsid w:val="00976A60"/>
    <w:rsid w:val="00976B18"/>
    <w:rsid w:val="00980304"/>
    <w:rsid w:val="00980768"/>
    <w:rsid w:val="00980E19"/>
    <w:rsid w:val="00981E6F"/>
    <w:rsid w:val="009846A2"/>
    <w:rsid w:val="00984CF5"/>
    <w:rsid w:val="00987E5D"/>
    <w:rsid w:val="0099162E"/>
    <w:rsid w:val="00991823"/>
    <w:rsid w:val="00992491"/>
    <w:rsid w:val="009A0911"/>
    <w:rsid w:val="009A2447"/>
    <w:rsid w:val="009A2818"/>
    <w:rsid w:val="009A4348"/>
    <w:rsid w:val="009A561F"/>
    <w:rsid w:val="009A639E"/>
    <w:rsid w:val="009B0428"/>
    <w:rsid w:val="009B0E1B"/>
    <w:rsid w:val="009B27E3"/>
    <w:rsid w:val="009B3EAE"/>
    <w:rsid w:val="009B4BBB"/>
    <w:rsid w:val="009B5E64"/>
    <w:rsid w:val="009B79E8"/>
    <w:rsid w:val="009C05F3"/>
    <w:rsid w:val="009C0AEF"/>
    <w:rsid w:val="009C2859"/>
    <w:rsid w:val="009C5E78"/>
    <w:rsid w:val="009C624F"/>
    <w:rsid w:val="009C63EB"/>
    <w:rsid w:val="009C7EE4"/>
    <w:rsid w:val="009D1A04"/>
    <w:rsid w:val="009D22E8"/>
    <w:rsid w:val="009D7CFC"/>
    <w:rsid w:val="009E2898"/>
    <w:rsid w:val="009E2FC2"/>
    <w:rsid w:val="009E7713"/>
    <w:rsid w:val="009F1AD1"/>
    <w:rsid w:val="009F270D"/>
    <w:rsid w:val="009F4E69"/>
    <w:rsid w:val="00A04840"/>
    <w:rsid w:val="00A064A5"/>
    <w:rsid w:val="00A066B0"/>
    <w:rsid w:val="00A0699A"/>
    <w:rsid w:val="00A119C5"/>
    <w:rsid w:val="00A14C47"/>
    <w:rsid w:val="00A17F04"/>
    <w:rsid w:val="00A25955"/>
    <w:rsid w:val="00A25F3A"/>
    <w:rsid w:val="00A26FAC"/>
    <w:rsid w:val="00A27750"/>
    <w:rsid w:val="00A27D19"/>
    <w:rsid w:val="00A305D5"/>
    <w:rsid w:val="00A321B5"/>
    <w:rsid w:val="00A328B5"/>
    <w:rsid w:val="00A35E9C"/>
    <w:rsid w:val="00A362CB"/>
    <w:rsid w:val="00A37E9F"/>
    <w:rsid w:val="00A4098F"/>
    <w:rsid w:val="00A43D0E"/>
    <w:rsid w:val="00A501CB"/>
    <w:rsid w:val="00A508E6"/>
    <w:rsid w:val="00A551B1"/>
    <w:rsid w:val="00A57E66"/>
    <w:rsid w:val="00A604EF"/>
    <w:rsid w:val="00A61F5B"/>
    <w:rsid w:val="00A6387A"/>
    <w:rsid w:val="00A65B68"/>
    <w:rsid w:val="00A66995"/>
    <w:rsid w:val="00A70BB3"/>
    <w:rsid w:val="00A70F59"/>
    <w:rsid w:val="00A7155C"/>
    <w:rsid w:val="00A73431"/>
    <w:rsid w:val="00A75F25"/>
    <w:rsid w:val="00A77A43"/>
    <w:rsid w:val="00A80AA2"/>
    <w:rsid w:val="00A81830"/>
    <w:rsid w:val="00A82C7E"/>
    <w:rsid w:val="00A8488D"/>
    <w:rsid w:val="00A84F73"/>
    <w:rsid w:val="00A878B0"/>
    <w:rsid w:val="00A9051D"/>
    <w:rsid w:val="00A910E7"/>
    <w:rsid w:val="00A923BE"/>
    <w:rsid w:val="00A94F9C"/>
    <w:rsid w:val="00A9537F"/>
    <w:rsid w:val="00A962A0"/>
    <w:rsid w:val="00A96EB5"/>
    <w:rsid w:val="00A970B8"/>
    <w:rsid w:val="00A97F16"/>
    <w:rsid w:val="00AA3ADB"/>
    <w:rsid w:val="00AA3DD5"/>
    <w:rsid w:val="00AA5FDE"/>
    <w:rsid w:val="00AB19C0"/>
    <w:rsid w:val="00AB1A2C"/>
    <w:rsid w:val="00AB386C"/>
    <w:rsid w:val="00AB4C6F"/>
    <w:rsid w:val="00AB4FE5"/>
    <w:rsid w:val="00AB56C9"/>
    <w:rsid w:val="00AB68B7"/>
    <w:rsid w:val="00AC0042"/>
    <w:rsid w:val="00AC0A4D"/>
    <w:rsid w:val="00AC2624"/>
    <w:rsid w:val="00AC2DDA"/>
    <w:rsid w:val="00AC4C3F"/>
    <w:rsid w:val="00AC4FF3"/>
    <w:rsid w:val="00AC5108"/>
    <w:rsid w:val="00AC6865"/>
    <w:rsid w:val="00AC69DA"/>
    <w:rsid w:val="00AD48D0"/>
    <w:rsid w:val="00AD4A6F"/>
    <w:rsid w:val="00AD665A"/>
    <w:rsid w:val="00AD709C"/>
    <w:rsid w:val="00AE0BD9"/>
    <w:rsid w:val="00AE18D2"/>
    <w:rsid w:val="00AE3C45"/>
    <w:rsid w:val="00AE478E"/>
    <w:rsid w:val="00AE53A3"/>
    <w:rsid w:val="00AE6119"/>
    <w:rsid w:val="00AE7045"/>
    <w:rsid w:val="00AF2518"/>
    <w:rsid w:val="00AF2680"/>
    <w:rsid w:val="00AF2993"/>
    <w:rsid w:val="00AF2B2B"/>
    <w:rsid w:val="00AF3667"/>
    <w:rsid w:val="00AF39DC"/>
    <w:rsid w:val="00AF5E6A"/>
    <w:rsid w:val="00AF652A"/>
    <w:rsid w:val="00AF6EF2"/>
    <w:rsid w:val="00AF74FD"/>
    <w:rsid w:val="00B00305"/>
    <w:rsid w:val="00B0030D"/>
    <w:rsid w:val="00B00964"/>
    <w:rsid w:val="00B0286D"/>
    <w:rsid w:val="00B050BF"/>
    <w:rsid w:val="00B0511D"/>
    <w:rsid w:val="00B1157F"/>
    <w:rsid w:val="00B11B1A"/>
    <w:rsid w:val="00B1204C"/>
    <w:rsid w:val="00B14CE5"/>
    <w:rsid w:val="00B163E5"/>
    <w:rsid w:val="00B165EB"/>
    <w:rsid w:val="00B173ED"/>
    <w:rsid w:val="00B1796D"/>
    <w:rsid w:val="00B20BCD"/>
    <w:rsid w:val="00B21B30"/>
    <w:rsid w:val="00B21DFE"/>
    <w:rsid w:val="00B23F6B"/>
    <w:rsid w:val="00B269D9"/>
    <w:rsid w:val="00B2708D"/>
    <w:rsid w:val="00B27533"/>
    <w:rsid w:val="00B304AA"/>
    <w:rsid w:val="00B309F0"/>
    <w:rsid w:val="00B326A4"/>
    <w:rsid w:val="00B3331F"/>
    <w:rsid w:val="00B3646A"/>
    <w:rsid w:val="00B403EB"/>
    <w:rsid w:val="00B409B6"/>
    <w:rsid w:val="00B40A0B"/>
    <w:rsid w:val="00B422E0"/>
    <w:rsid w:val="00B43EAB"/>
    <w:rsid w:val="00B459EF"/>
    <w:rsid w:val="00B4729C"/>
    <w:rsid w:val="00B52711"/>
    <w:rsid w:val="00B52AD7"/>
    <w:rsid w:val="00B52E97"/>
    <w:rsid w:val="00B5644C"/>
    <w:rsid w:val="00B56F2C"/>
    <w:rsid w:val="00B573B3"/>
    <w:rsid w:val="00B576FC"/>
    <w:rsid w:val="00B579AE"/>
    <w:rsid w:val="00B61515"/>
    <w:rsid w:val="00B61B01"/>
    <w:rsid w:val="00B64CA6"/>
    <w:rsid w:val="00B64DE1"/>
    <w:rsid w:val="00B64FC8"/>
    <w:rsid w:val="00B65492"/>
    <w:rsid w:val="00B716E7"/>
    <w:rsid w:val="00B73A0A"/>
    <w:rsid w:val="00B74FE7"/>
    <w:rsid w:val="00B75A90"/>
    <w:rsid w:val="00B760F7"/>
    <w:rsid w:val="00B77921"/>
    <w:rsid w:val="00B8006E"/>
    <w:rsid w:val="00B81FBF"/>
    <w:rsid w:val="00B82746"/>
    <w:rsid w:val="00B84C2E"/>
    <w:rsid w:val="00B872F1"/>
    <w:rsid w:val="00B90689"/>
    <w:rsid w:val="00B92451"/>
    <w:rsid w:val="00B9394B"/>
    <w:rsid w:val="00B93F5C"/>
    <w:rsid w:val="00B93F71"/>
    <w:rsid w:val="00B951A5"/>
    <w:rsid w:val="00B978F4"/>
    <w:rsid w:val="00BA2DE2"/>
    <w:rsid w:val="00BA41B9"/>
    <w:rsid w:val="00BA679B"/>
    <w:rsid w:val="00BA7918"/>
    <w:rsid w:val="00BB0557"/>
    <w:rsid w:val="00BB0FCB"/>
    <w:rsid w:val="00BB2414"/>
    <w:rsid w:val="00BB50AF"/>
    <w:rsid w:val="00BB763E"/>
    <w:rsid w:val="00BB76D5"/>
    <w:rsid w:val="00BB78F4"/>
    <w:rsid w:val="00BC003C"/>
    <w:rsid w:val="00BC0069"/>
    <w:rsid w:val="00BC03C6"/>
    <w:rsid w:val="00BC2C6F"/>
    <w:rsid w:val="00BC2F28"/>
    <w:rsid w:val="00BC2F95"/>
    <w:rsid w:val="00BC30C5"/>
    <w:rsid w:val="00BC542D"/>
    <w:rsid w:val="00BC5B47"/>
    <w:rsid w:val="00BC7250"/>
    <w:rsid w:val="00BC77C4"/>
    <w:rsid w:val="00BC7D79"/>
    <w:rsid w:val="00BD4E65"/>
    <w:rsid w:val="00BD5788"/>
    <w:rsid w:val="00BD765C"/>
    <w:rsid w:val="00BE0A0D"/>
    <w:rsid w:val="00BE2942"/>
    <w:rsid w:val="00BF102C"/>
    <w:rsid w:val="00BF60D2"/>
    <w:rsid w:val="00BF79AB"/>
    <w:rsid w:val="00C117EA"/>
    <w:rsid w:val="00C17D61"/>
    <w:rsid w:val="00C21093"/>
    <w:rsid w:val="00C24217"/>
    <w:rsid w:val="00C24E63"/>
    <w:rsid w:val="00C2524F"/>
    <w:rsid w:val="00C26284"/>
    <w:rsid w:val="00C26448"/>
    <w:rsid w:val="00C30909"/>
    <w:rsid w:val="00C30E91"/>
    <w:rsid w:val="00C31A09"/>
    <w:rsid w:val="00C32E7F"/>
    <w:rsid w:val="00C34B0C"/>
    <w:rsid w:val="00C34DDF"/>
    <w:rsid w:val="00C357E3"/>
    <w:rsid w:val="00C377A4"/>
    <w:rsid w:val="00C378F2"/>
    <w:rsid w:val="00C4013D"/>
    <w:rsid w:val="00C41166"/>
    <w:rsid w:val="00C4151D"/>
    <w:rsid w:val="00C43199"/>
    <w:rsid w:val="00C43D8C"/>
    <w:rsid w:val="00C43E19"/>
    <w:rsid w:val="00C46141"/>
    <w:rsid w:val="00C46A16"/>
    <w:rsid w:val="00C46AF9"/>
    <w:rsid w:val="00C479D1"/>
    <w:rsid w:val="00C50988"/>
    <w:rsid w:val="00C515E5"/>
    <w:rsid w:val="00C52178"/>
    <w:rsid w:val="00C5408A"/>
    <w:rsid w:val="00C54F3B"/>
    <w:rsid w:val="00C5674C"/>
    <w:rsid w:val="00C56B7B"/>
    <w:rsid w:val="00C60905"/>
    <w:rsid w:val="00C60F27"/>
    <w:rsid w:val="00C62793"/>
    <w:rsid w:val="00C6289A"/>
    <w:rsid w:val="00C629E0"/>
    <w:rsid w:val="00C63434"/>
    <w:rsid w:val="00C65D25"/>
    <w:rsid w:val="00C67040"/>
    <w:rsid w:val="00C70298"/>
    <w:rsid w:val="00C71C9E"/>
    <w:rsid w:val="00C72530"/>
    <w:rsid w:val="00C7299F"/>
    <w:rsid w:val="00C74DC6"/>
    <w:rsid w:val="00C75EF5"/>
    <w:rsid w:val="00C768A1"/>
    <w:rsid w:val="00C80F9C"/>
    <w:rsid w:val="00C82BA0"/>
    <w:rsid w:val="00C878D7"/>
    <w:rsid w:val="00C90A66"/>
    <w:rsid w:val="00C9211C"/>
    <w:rsid w:val="00CA092A"/>
    <w:rsid w:val="00CA174D"/>
    <w:rsid w:val="00CA2A2F"/>
    <w:rsid w:val="00CB208A"/>
    <w:rsid w:val="00CB4A70"/>
    <w:rsid w:val="00CB52AE"/>
    <w:rsid w:val="00CB7B1D"/>
    <w:rsid w:val="00CC0D72"/>
    <w:rsid w:val="00CC4A29"/>
    <w:rsid w:val="00CC50B3"/>
    <w:rsid w:val="00CC54FB"/>
    <w:rsid w:val="00CC75DA"/>
    <w:rsid w:val="00CC7FC9"/>
    <w:rsid w:val="00CD0386"/>
    <w:rsid w:val="00CD41EB"/>
    <w:rsid w:val="00CD7AB5"/>
    <w:rsid w:val="00CE166A"/>
    <w:rsid w:val="00CE2C7E"/>
    <w:rsid w:val="00CE2CDF"/>
    <w:rsid w:val="00CE2EDA"/>
    <w:rsid w:val="00CE629F"/>
    <w:rsid w:val="00CE6789"/>
    <w:rsid w:val="00CE765B"/>
    <w:rsid w:val="00CE76B7"/>
    <w:rsid w:val="00CE7D9F"/>
    <w:rsid w:val="00CF2F32"/>
    <w:rsid w:val="00CF78E8"/>
    <w:rsid w:val="00D02E1B"/>
    <w:rsid w:val="00D02E5F"/>
    <w:rsid w:val="00D0545A"/>
    <w:rsid w:val="00D05B9F"/>
    <w:rsid w:val="00D0601A"/>
    <w:rsid w:val="00D10173"/>
    <w:rsid w:val="00D1187E"/>
    <w:rsid w:val="00D12238"/>
    <w:rsid w:val="00D12614"/>
    <w:rsid w:val="00D17E79"/>
    <w:rsid w:val="00D223A8"/>
    <w:rsid w:val="00D24295"/>
    <w:rsid w:val="00D26DD8"/>
    <w:rsid w:val="00D27389"/>
    <w:rsid w:val="00D3237E"/>
    <w:rsid w:val="00D32957"/>
    <w:rsid w:val="00D32C96"/>
    <w:rsid w:val="00D3374B"/>
    <w:rsid w:val="00D33F25"/>
    <w:rsid w:val="00D35A12"/>
    <w:rsid w:val="00D44DC0"/>
    <w:rsid w:val="00D45F8A"/>
    <w:rsid w:val="00D47030"/>
    <w:rsid w:val="00D47163"/>
    <w:rsid w:val="00D47727"/>
    <w:rsid w:val="00D50128"/>
    <w:rsid w:val="00D502AF"/>
    <w:rsid w:val="00D5226A"/>
    <w:rsid w:val="00D525F5"/>
    <w:rsid w:val="00D534A4"/>
    <w:rsid w:val="00D54761"/>
    <w:rsid w:val="00D54F43"/>
    <w:rsid w:val="00D57F0E"/>
    <w:rsid w:val="00D6132F"/>
    <w:rsid w:val="00D64BEA"/>
    <w:rsid w:val="00D65172"/>
    <w:rsid w:val="00D65FC4"/>
    <w:rsid w:val="00D66C8B"/>
    <w:rsid w:val="00D707B1"/>
    <w:rsid w:val="00D727CD"/>
    <w:rsid w:val="00D749D6"/>
    <w:rsid w:val="00D758EE"/>
    <w:rsid w:val="00D77E16"/>
    <w:rsid w:val="00D85189"/>
    <w:rsid w:val="00D85A28"/>
    <w:rsid w:val="00D865D0"/>
    <w:rsid w:val="00D86E6D"/>
    <w:rsid w:val="00D87970"/>
    <w:rsid w:val="00D9037E"/>
    <w:rsid w:val="00D905B9"/>
    <w:rsid w:val="00D9077D"/>
    <w:rsid w:val="00D92E12"/>
    <w:rsid w:val="00D930ED"/>
    <w:rsid w:val="00D938D4"/>
    <w:rsid w:val="00D9399E"/>
    <w:rsid w:val="00D94071"/>
    <w:rsid w:val="00D9468F"/>
    <w:rsid w:val="00D954FC"/>
    <w:rsid w:val="00D962A5"/>
    <w:rsid w:val="00D96D16"/>
    <w:rsid w:val="00DA085D"/>
    <w:rsid w:val="00DA38D2"/>
    <w:rsid w:val="00DB0884"/>
    <w:rsid w:val="00DB20CA"/>
    <w:rsid w:val="00DB2B2D"/>
    <w:rsid w:val="00DB3836"/>
    <w:rsid w:val="00DB3C2F"/>
    <w:rsid w:val="00DB3FB2"/>
    <w:rsid w:val="00DB430A"/>
    <w:rsid w:val="00DB484B"/>
    <w:rsid w:val="00DC09EB"/>
    <w:rsid w:val="00DC0D94"/>
    <w:rsid w:val="00DC2730"/>
    <w:rsid w:val="00DC43F4"/>
    <w:rsid w:val="00DC47D7"/>
    <w:rsid w:val="00DC5620"/>
    <w:rsid w:val="00DC6D76"/>
    <w:rsid w:val="00DC71A7"/>
    <w:rsid w:val="00DC72B8"/>
    <w:rsid w:val="00DD0BF3"/>
    <w:rsid w:val="00DD2412"/>
    <w:rsid w:val="00DD28FA"/>
    <w:rsid w:val="00DD333B"/>
    <w:rsid w:val="00DD3C6D"/>
    <w:rsid w:val="00DD68C2"/>
    <w:rsid w:val="00DD7748"/>
    <w:rsid w:val="00DE1B78"/>
    <w:rsid w:val="00DE1BD5"/>
    <w:rsid w:val="00DE2D9F"/>
    <w:rsid w:val="00DE3B25"/>
    <w:rsid w:val="00DE53BC"/>
    <w:rsid w:val="00DE68EE"/>
    <w:rsid w:val="00DE6C81"/>
    <w:rsid w:val="00DE7BBD"/>
    <w:rsid w:val="00DF00E5"/>
    <w:rsid w:val="00DF2A7E"/>
    <w:rsid w:val="00DF3BB0"/>
    <w:rsid w:val="00DF4AB5"/>
    <w:rsid w:val="00DF553F"/>
    <w:rsid w:val="00DF5BAA"/>
    <w:rsid w:val="00DF6517"/>
    <w:rsid w:val="00DF6612"/>
    <w:rsid w:val="00DF6B02"/>
    <w:rsid w:val="00E026FC"/>
    <w:rsid w:val="00E0340B"/>
    <w:rsid w:val="00E04E29"/>
    <w:rsid w:val="00E11705"/>
    <w:rsid w:val="00E11FF3"/>
    <w:rsid w:val="00E14595"/>
    <w:rsid w:val="00E14658"/>
    <w:rsid w:val="00E14792"/>
    <w:rsid w:val="00E14B99"/>
    <w:rsid w:val="00E1538D"/>
    <w:rsid w:val="00E22ECA"/>
    <w:rsid w:val="00E24661"/>
    <w:rsid w:val="00E31FF4"/>
    <w:rsid w:val="00E32A55"/>
    <w:rsid w:val="00E32B44"/>
    <w:rsid w:val="00E36149"/>
    <w:rsid w:val="00E404A1"/>
    <w:rsid w:val="00E41F69"/>
    <w:rsid w:val="00E424A8"/>
    <w:rsid w:val="00E43A9E"/>
    <w:rsid w:val="00E44CDD"/>
    <w:rsid w:val="00E4798D"/>
    <w:rsid w:val="00E50792"/>
    <w:rsid w:val="00E51271"/>
    <w:rsid w:val="00E53060"/>
    <w:rsid w:val="00E534B0"/>
    <w:rsid w:val="00E54A6F"/>
    <w:rsid w:val="00E54D60"/>
    <w:rsid w:val="00E55031"/>
    <w:rsid w:val="00E55071"/>
    <w:rsid w:val="00E55396"/>
    <w:rsid w:val="00E565E5"/>
    <w:rsid w:val="00E64ADA"/>
    <w:rsid w:val="00E65A90"/>
    <w:rsid w:val="00E66941"/>
    <w:rsid w:val="00E70DC9"/>
    <w:rsid w:val="00E71D9E"/>
    <w:rsid w:val="00E726CF"/>
    <w:rsid w:val="00E75713"/>
    <w:rsid w:val="00E76CDA"/>
    <w:rsid w:val="00E813A9"/>
    <w:rsid w:val="00E8564D"/>
    <w:rsid w:val="00E874CF"/>
    <w:rsid w:val="00E87B29"/>
    <w:rsid w:val="00E90E41"/>
    <w:rsid w:val="00E91578"/>
    <w:rsid w:val="00E9326E"/>
    <w:rsid w:val="00E95E0A"/>
    <w:rsid w:val="00E96DCE"/>
    <w:rsid w:val="00EA0167"/>
    <w:rsid w:val="00EA2D89"/>
    <w:rsid w:val="00EA32A3"/>
    <w:rsid w:val="00EA7F83"/>
    <w:rsid w:val="00EB1BB0"/>
    <w:rsid w:val="00EB20F7"/>
    <w:rsid w:val="00EB5CF8"/>
    <w:rsid w:val="00EB63FD"/>
    <w:rsid w:val="00EB7040"/>
    <w:rsid w:val="00EC0949"/>
    <w:rsid w:val="00EC3D1C"/>
    <w:rsid w:val="00EC5F90"/>
    <w:rsid w:val="00ED145F"/>
    <w:rsid w:val="00ED1B4C"/>
    <w:rsid w:val="00ED391A"/>
    <w:rsid w:val="00ED56A5"/>
    <w:rsid w:val="00ED59E8"/>
    <w:rsid w:val="00ED5B64"/>
    <w:rsid w:val="00EE32CA"/>
    <w:rsid w:val="00EE3427"/>
    <w:rsid w:val="00EE42AD"/>
    <w:rsid w:val="00EE58A3"/>
    <w:rsid w:val="00EE7A16"/>
    <w:rsid w:val="00EF09EB"/>
    <w:rsid w:val="00EF0ADA"/>
    <w:rsid w:val="00EF170D"/>
    <w:rsid w:val="00EF4C13"/>
    <w:rsid w:val="00EF6551"/>
    <w:rsid w:val="00EF699E"/>
    <w:rsid w:val="00EF76B0"/>
    <w:rsid w:val="00F01134"/>
    <w:rsid w:val="00F0160A"/>
    <w:rsid w:val="00F0188B"/>
    <w:rsid w:val="00F0225D"/>
    <w:rsid w:val="00F0264F"/>
    <w:rsid w:val="00F0493C"/>
    <w:rsid w:val="00F06663"/>
    <w:rsid w:val="00F07DB5"/>
    <w:rsid w:val="00F1014D"/>
    <w:rsid w:val="00F113C9"/>
    <w:rsid w:val="00F157F7"/>
    <w:rsid w:val="00F17AE7"/>
    <w:rsid w:val="00F17DB2"/>
    <w:rsid w:val="00F216DE"/>
    <w:rsid w:val="00F24BB3"/>
    <w:rsid w:val="00F253DF"/>
    <w:rsid w:val="00F26872"/>
    <w:rsid w:val="00F27432"/>
    <w:rsid w:val="00F30C30"/>
    <w:rsid w:val="00F32CDC"/>
    <w:rsid w:val="00F33C84"/>
    <w:rsid w:val="00F35DD1"/>
    <w:rsid w:val="00F3615F"/>
    <w:rsid w:val="00F3670D"/>
    <w:rsid w:val="00F36B1D"/>
    <w:rsid w:val="00F42CEF"/>
    <w:rsid w:val="00F45183"/>
    <w:rsid w:val="00F461C0"/>
    <w:rsid w:val="00F50D9C"/>
    <w:rsid w:val="00F51570"/>
    <w:rsid w:val="00F51C29"/>
    <w:rsid w:val="00F51EE4"/>
    <w:rsid w:val="00F523C5"/>
    <w:rsid w:val="00F52AE0"/>
    <w:rsid w:val="00F52C76"/>
    <w:rsid w:val="00F540CC"/>
    <w:rsid w:val="00F556F5"/>
    <w:rsid w:val="00F55CF8"/>
    <w:rsid w:val="00F56E58"/>
    <w:rsid w:val="00F578F1"/>
    <w:rsid w:val="00F57A6C"/>
    <w:rsid w:val="00F637A6"/>
    <w:rsid w:val="00F655AF"/>
    <w:rsid w:val="00F7122F"/>
    <w:rsid w:val="00F814FF"/>
    <w:rsid w:val="00F8250F"/>
    <w:rsid w:val="00F83043"/>
    <w:rsid w:val="00F84C9D"/>
    <w:rsid w:val="00F90492"/>
    <w:rsid w:val="00F94551"/>
    <w:rsid w:val="00F94584"/>
    <w:rsid w:val="00F94EA7"/>
    <w:rsid w:val="00F95E7B"/>
    <w:rsid w:val="00F96969"/>
    <w:rsid w:val="00F96DDA"/>
    <w:rsid w:val="00F97BC7"/>
    <w:rsid w:val="00FA0952"/>
    <w:rsid w:val="00FA242A"/>
    <w:rsid w:val="00FA3064"/>
    <w:rsid w:val="00FA3CDD"/>
    <w:rsid w:val="00FA4DE8"/>
    <w:rsid w:val="00FA5F11"/>
    <w:rsid w:val="00FA69F1"/>
    <w:rsid w:val="00FA7481"/>
    <w:rsid w:val="00FB0A31"/>
    <w:rsid w:val="00FB10F9"/>
    <w:rsid w:val="00FB1763"/>
    <w:rsid w:val="00FB18EB"/>
    <w:rsid w:val="00FB1F6D"/>
    <w:rsid w:val="00FB343A"/>
    <w:rsid w:val="00FB4E94"/>
    <w:rsid w:val="00FB5C67"/>
    <w:rsid w:val="00FB6050"/>
    <w:rsid w:val="00FB7003"/>
    <w:rsid w:val="00FC14D4"/>
    <w:rsid w:val="00FC1CB3"/>
    <w:rsid w:val="00FC2C86"/>
    <w:rsid w:val="00FC2E72"/>
    <w:rsid w:val="00FC40C4"/>
    <w:rsid w:val="00FC4CE4"/>
    <w:rsid w:val="00FC4EE0"/>
    <w:rsid w:val="00FC595A"/>
    <w:rsid w:val="00FC5985"/>
    <w:rsid w:val="00FD0E0A"/>
    <w:rsid w:val="00FD1963"/>
    <w:rsid w:val="00FD1C64"/>
    <w:rsid w:val="00FD24AE"/>
    <w:rsid w:val="00FD6C96"/>
    <w:rsid w:val="00FD73E8"/>
    <w:rsid w:val="00FD741E"/>
    <w:rsid w:val="00FE02AB"/>
    <w:rsid w:val="00FE4615"/>
    <w:rsid w:val="00FE4839"/>
    <w:rsid w:val="00FE4E1D"/>
    <w:rsid w:val="00FE6D4A"/>
    <w:rsid w:val="00FE738E"/>
    <w:rsid w:val="00FF0533"/>
    <w:rsid w:val="00FF1706"/>
    <w:rsid w:val="00FF2279"/>
    <w:rsid w:val="00FF4A75"/>
    <w:rsid w:val="00FF5ACE"/>
    <w:rsid w:val="00FF6F8B"/>
    <w:rsid w:val="00FF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397898EB"/>
  <w15:docId w15:val="{1025E09F-42A3-44CD-B373-7EE8CCB9A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83841"/>
    <w:pPr>
      <w:jc w:val="both"/>
    </w:pPr>
    <w:rPr>
      <w:rFonts w:ascii="Helvetica" w:hAnsi="Helvetica"/>
      <w:szCs w:val="24"/>
      <w:lang w:val="en-US" w:eastAsia="en-US"/>
    </w:rPr>
  </w:style>
  <w:style w:type="paragraph" w:styleId="Titre1">
    <w:name w:val="heading 1"/>
    <w:basedOn w:val="Normal"/>
    <w:next w:val="Normal"/>
    <w:qFormat/>
    <w:rsid w:val="00164C5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164C5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164C5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rsid w:val="00164C5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164C5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164C5A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164C5A"/>
    <w:p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164C5A"/>
    <w:p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164C5A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semiHidden/>
    <w:rsid w:val="009803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semiHidden/>
    <w:rsid w:val="00C72530"/>
    <w:rPr>
      <w:color w:val="800080"/>
      <w:u w:val="single"/>
    </w:rPr>
  </w:style>
  <w:style w:type="paragraph" w:styleId="Lgende">
    <w:name w:val="caption"/>
    <w:basedOn w:val="Normal"/>
    <w:next w:val="Normal"/>
    <w:uiPriority w:val="99"/>
    <w:qFormat/>
    <w:rsid w:val="00AC0042"/>
    <w:rPr>
      <w:b/>
      <w:bCs/>
      <w:szCs w:val="20"/>
    </w:rPr>
  </w:style>
  <w:style w:type="paragraph" w:styleId="Pieddepage">
    <w:name w:val="footer"/>
    <w:basedOn w:val="Normal"/>
    <w:semiHidden/>
    <w:rsid w:val="0015073A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semiHidden/>
    <w:rsid w:val="0015073A"/>
  </w:style>
  <w:style w:type="paragraph" w:styleId="En-tte">
    <w:name w:val="header"/>
    <w:basedOn w:val="Normal"/>
    <w:semiHidden/>
    <w:rsid w:val="006363A6"/>
    <w:pPr>
      <w:tabs>
        <w:tab w:val="center" w:pos="4320"/>
        <w:tab w:val="right" w:pos="8640"/>
      </w:tabs>
    </w:pPr>
  </w:style>
  <w:style w:type="paragraph" w:styleId="Textedebulles">
    <w:name w:val="Balloon Text"/>
    <w:basedOn w:val="Normal"/>
    <w:link w:val="TextedebullesCar"/>
    <w:semiHidden/>
    <w:rsid w:val="00F9458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F94584"/>
    <w:rPr>
      <w:rFonts w:ascii="Tahoma" w:hAnsi="Tahoma" w:cs="Tahoma"/>
      <w:sz w:val="16"/>
      <w:szCs w:val="16"/>
      <w:lang w:val="en-US" w:eastAsia="en-US"/>
    </w:rPr>
  </w:style>
  <w:style w:type="numbering" w:styleId="111111">
    <w:name w:val="Outline List 2"/>
    <w:basedOn w:val="Aucuneliste"/>
    <w:semiHidden/>
    <w:rsid w:val="00164C5A"/>
    <w:pPr>
      <w:numPr>
        <w:numId w:val="27"/>
      </w:numPr>
    </w:pPr>
  </w:style>
  <w:style w:type="numbering" w:styleId="1ai">
    <w:name w:val="Outline List 1"/>
    <w:basedOn w:val="Aucuneliste"/>
    <w:semiHidden/>
    <w:rsid w:val="00164C5A"/>
    <w:pPr>
      <w:numPr>
        <w:numId w:val="28"/>
      </w:numPr>
    </w:pPr>
  </w:style>
  <w:style w:type="numbering" w:styleId="ArticleSection">
    <w:name w:val="Outline List 3"/>
    <w:basedOn w:val="Aucuneliste"/>
    <w:semiHidden/>
    <w:rsid w:val="00164C5A"/>
    <w:pPr>
      <w:numPr>
        <w:numId w:val="29"/>
      </w:numPr>
    </w:pPr>
  </w:style>
  <w:style w:type="paragraph" w:styleId="Normalcentr">
    <w:name w:val="Block Text"/>
    <w:basedOn w:val="Normal"/>
    <w:semiHidden/>
    <w:rsid w:val="00164C5A"/>
    <w:pPr>
      <w:spacing w:after="120"/>
      <w:ind w:left="1440" w:right="1440"/>
    </w:pPr>
  </w:style>
  <w:style w:type="paragraph" w:styleId="Corpsdetexte">
    <w:name w:val="Body Text"/>
    <w:basedOn w:val="Normal"/>
    <w:semiHidden/>
    <w:rsid w:val="00164C5A"/>
    <w:pPr>
      <w:spacing w:after="120"/>
    </w:pPr>
  </w:style>
  <w:style w:type="paragraph" w:styleId="Corpsdetexte2">
    <w:name w:val="Body Text 2"/>
    <w:basedOn w:val="Normal"/>
    <w:semiHidden/>
    <w:rsid w:val="00164C5A"/>
    <w:pPr>
      <w:spacing w:after="120" w:line="480" w:lineRule="auto"/>
    </w:pPr>
  </w:style>
  <w:style w:type="paragraph" w:styleId="Corpsdetexte3">
    <w:name w:val="Body Text 3"/>
    <w:basedOn w:val="Normal"/>
    <w:semiHidden/>
    <w:rsid w:val="00164C5A"/>
    <w:pPr>
      <w:spacing w:after="120"/>
    </w:pPr>
    <w:rPr>
      <w:sz w:val="16"/>
      <w:szCs w:val="16"/>
    </w:rPr>
  </w:style>
  <w:style w:type="paragraph" w:styleId="Retrait1religne">
    <w:name w:val="Body Text First Indent"/>
    <w:basedOn w:val="Corpsdetexte"/>
    <w:semiHidden/>
    <w:rsid w:val="00164C5A"/>
    <w:pPr>
      <w:ind w:firstLine="210"/>
    </w:pPr>
  </w:style>
  <w:style w:type="paragraph" w:styleId="Retraitcorpsdetexte">
    <w:name w:val="Body Text Indent"/>
    <w:basedOn w:val="Normal"/>
    <w:semiHidden/>
    <w:rsid w:val="00164C5A"/>
    <w:pPr>
      <w:spacing w:after="120"/>
      <w:ind w:left="283"/>
    </w:pPr>
  </w:style>
  <w:style w:type="paragraph" w:styleId="Retraitcorpset1relig">
    <w:name w:val="Body Text First Indent 2"/>
    <w:basedOn w:val="Retraitcorpsdetexte"/>
    <w:semiHidden/>
    <w:rsid w:val="00164C5A"/>
    <w:pPr>
      <w:ind w:firstLine="210"/>
    </w:pPr>
  </w:style>
  <w:style w:type="paragraph" w:styleId="Retraitcorpsdetexte2">
    <w:name w:val="Body Text Indent 2"/>
    <w:basedOn w:val="Normal"/>
    <w:semiHidden/>
    <w:rsid w:val="00164C5A"/>
    <w:pPr>
      <w:spacing w:after="120" w:line="480" w:lineRule="auto"/>
      <w:ind w:left="283"/>
    </w:pPr>
  </w:style>
  <w:style w:type="paragraph" w:styleId="Retraitcorpsdetexte3">
    <w:name w:val="Body Text Indent 3"/>
    <w:basedOn w:val="Normal"/>
    <w:semiHidden/>
    <w:rsid w:val="00164C5A"/>
    <w:pPr>
      <w:spacing w:after="120"/>
      <w:ind w:left="283"/>
    </w:pPr>
    <w:rPr>
      <w:sz w:val="16"/>
      <w:szCs w:val="16"/>
    </w:rPr>
  </w:style>
  <w:style w:type="paragraph" w:styleId="Formuledepolitesse">
    <w:name w:val="Closing"/>
    <w:basedOn w:val="Normal"/>
    <w:semiHidden/>
    <w:rsid w:val="00164C5A"/>
    <w:pPr>
      <w:ind w:left="4252"/>
    </w:pPr>
  </w:style>
  <w:style w:type="paragraph" w:styleId="Date">
    <w:name w:val="Date"/>
    <w:basedOn w:val="Normal"/>
    <w:next w:val="Normal"/>
    <w:semiHidden/>
    <w:rsid w:val="00164C5A"/>
  </w:style>
  <w:style w:type="paragraph" w:styleId="Signaturelectronique">
    <w:name w:val="E-mail Signature"/>
    <w:basedOn w:val="Normal"/>
    <w:semiHidden/>
    <w:rsid w:val="00164C5A"/>
  </w:style>
  <w:style w:type="character" w:styleId="Accentuation">
    <w:name w:val="Emphasis"/>
    <w:qFormat/>
    <w:rsid w:val="00164C5A"/>
    <w:rPr>
      <w:i/>
      <w:iCs/>
    </w:rPr>
  </w:style>
  <w:style w:type="paragraph" w:styleId="Adressedestinataire">
    <w:name w:val="envelope address"/>
    <w:basedOn w:val="Normal"/>
    <w:semiHidden/>
    <w:rsid w:val="00164C5A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Adresseexpditeur">
    <w:name w:val="envelope return"/>
    <w:basedOn w:val="Normal"/>
    <w:semiHidden/>
    <w:rsid w:val="00164C5A"/>
    <w:rPr>
      <w:rFonts w:ascii="Arial" w:hAnsi="Arial" w:cs="Arial"/>
      <w:szCs w:val="20"/>
    </w:rPr>
  </w:style>
  <w:style w:type="character" w:styleId="AcronymeHTML">
    <w:name w:val="HTML Acronym"/>
    <w:basedOn w:val="Policepardfaut"/>
    <w:semiHidden/>
    <w:rsid w:val="00164C5A"/>
  </w:style>
  <w:style w:type="paragraph" w:styleId="AdresseHTML">
    <w:name w:val="HTML Address"/>
    <w:basedOn w:val="Normal"/>
    <w:semiHidden/>
    <w:rsid w:val="00164C5A"/>
    <w:rPr>
      <w:i/>
      <w:iCs/>
    </w:rPr>
  </w:style>
  <w:style w:type="character" w:styleId="CitationHTML">
    <w:name w:val="HTML Cite"/>
    <w:semiHidden/>
    <w:rsid w:val="00164C5A"/>
    <w:rPr>
      <w:i/>
      <w:iCs/>
    </w:rPr>
  </w:style>
  <w:style w:type="character" w:styleId="CodeHTML">
    <w:name w:val="HTML Code"/>
    <w:semiHidden/>
    <w:rsid w:val="00164C5A"/>
    <w:rPr>
      <w:rFonts w:ascii="Courier New" w:hAnsi="Courier New" w:cs="Courier New"/>
      <w:sz w:val="20"/>
      <w:szCs w:val="20"/>
    </w:rPr>
  </w:style>
  <w:style w:type="character" w:styleId="DfinitionHTML">
    <w:name w:val="HTML Definition"/>
    <w:semiHidden/>
    <w:rsid w:val="00164C5A"/>
    <w:rPr>
      <w:i/>
      <w:iCs/>
    </w:rPr>
  </w:style>
  <w:style w:type="character" w:styleId="ClavierHTML">
    <w:name w:val="HTML Keyboard"/>
    <w:semiHidden/>
    <w:rsid w:val="00164C5A"/>
    <w:rPr>
      <w:rFonts w:ascii="Courier New" w:hAnsi="Courier New" w:cs="Courier New"/>
      <w:sz w:val="20"/>
      <w:szCs w:val="20"/>
    </w:rPr>
  </w:style>
  <w:style w:type="paragraph" w:styleId="PrformatHTML">
    <w:name w:val="HTML Preformatted"/>
    <w:basedOn w:val="Normal"/>
    <w:semiHidden/>
    <w:rsid w:val="00164C5A"/>
    <w:rPr>
      <w:rFonts w:ascii="Courier New" w:hAnsi="Courier New" w:cs="Courier New"/>
      <w:szCs w:val="20"/>
    </w:rPr>
  </w:style>
  <w:style w:type="character" w:styleId="ExempleHTML">
    <w:name w:val="HTML Sample"/>
    <w:semiHidden/>
    <w:rsid w:val="00164C5A"/>
    <w:rPr>
      <w:rFonts w:ascii="Courier New" w:hAnsi="Courier New" w:cs="Courier New"/>
    </w:rPr>
  </w:style>
  <w:style w:type="character" w:styleId="MachinecrireHTML">
    <w:name w:val="HTML Typewriter"/>
    <w:semiHidden/>
    <w:rsid w:val="00164C5A"/>
    <w:rPr>
      <w:rFonts w:ascii="Courier New" w:hAnsi="Courier New" w:cs="Courier New"/>
      <w:sz w:val="20"/>
      <w:szCs w:val="20"/>
    </w:rPr>
  </w:style>
  <w:style w:type="character" w:styleId="VariableHTML">
    <w:name w:val="HTML Variable"/>
    <w:semiHidden/>
    <w:rsid w:val="00164C5A"/>
    <w:rPr>
      <w:i/>
      <w:iCs/>
    </w:rPr>
  </w:style>
  <w:style w:type="character" w:styleId="Lienhypertexte">
    <w:name w:val="Hyperlink"/>
    <w:uiPriority w:val="99"/>
    <w:rsid w:val="00164C5A"/>
    <w:rPr>
      <w:color w:val="0000FF"/>
      <w:u w:val="single"/>
    </w:rPr>
  </w:style>
  <w:style w:type="character" w:styleId="Numrodeligne">
    <w:name w:val="line number"/>
    <w:basedOn w:val="Policepardfaut"/>
    <w:semiHidden/>
    <w:rsid w:val="00164C5A"/>
  </w:style>
  <w:style w:type="paragraph" w:styleId="Liste">
    <w:name w:val="List"/>
    <w:basedOn w:val="Normal"/>
    <w:semiHidden/>
    <w:rsid w:val="00164C5A"/>
    <w:pPr>
      <w:ind w:left="283" w:hanging="283"/>
    </w:pPr>
  </w:style>
  <w:style w:type="paragraph" w:styleId="Liste2">
    <w:name w:val="List 2"/>
    <w:basedOn w:val="Normal"/>
    <w:semiHidden/>
    <w:rsid w:val="00164C5A"/>
    <w:pPr>
      <w:ind w:left="566" w:hanging="283"/>
    </w:pPr>
  </w:style>
  <w:style w:type="paragraph" w:styleId="Liste3">
    <w:name w:val="List 3"/>
    <w:basedOn w:val="Normal"/>
    <w:semiHidden/>
    <w:rsid w:val="00164C5A"/>
    <w:pPr>
      <w:ind w:left="849" w:hanging="283"/>
    </w:pPr>
  </w:style>
  <w:style w:type="paragraph" w:styleId="Liste4">
    <w:name w:val="List 4"/>
    <w:basedOn w:val="Normal"/>
    <w:semiHidden/>
    <w:rsid w:val="00164C5A"/>
    <w:pPr>
      <w:ind w:left="1132" w:hanging="283"/>
    </w:pPr>
  </w:style>
  <w:style w:type="paragraph" w:styleId="Liste5">
    <w:name w:val="List 5"/>
    <w:basedOn w:val="Normal"/>
    <w:semiHidden/>
    <w:rsid w:val="00164C5A"/>
    <w:pPr>
      <w:ind w:left="1415" w:hanging="283"/>
    </w:pPr>
  </w:style>
  <w:style w:type="paragraph" w:styleId="Listepuces">
    <w:name w:val="List Bullet"/>
    <w:basedOn w:val="Normal"/>
    <w:semiHidden/>
    <w:rsid w:val="00164C5A"/>
    <w:pPr>
      <w:numPr>
        <w:numId w:val="17"/>
      </w:numPr>
    </w:pPr>
  </w:style>
  <w:style w:type="paragraph" w:styleId="Listepuces2">
    <w:name w:val="List Bullet 2"/>
    <w:basedOn w:val="Normal"/>
    <w:semiHidden/>
    <w:rsid w:val="00164C5A"/>
    <w:pPr>
      <w:numPr>
        <w:numId w:val="18"/>
      </w:numPr>
    </w:pPr>
  </w:style>
  <w:style w:type="paragraph" w:styleId="Listepuces3">
    <w:name w:val="List Bullet 3"/>
    <w:basedOn w:val="Normal"/>
    <w:semiHidden/>
    <w:rsid w:val="00164C5A"/>
    <w:pPr>
      <w:numPr>
        <w:numId w:val="19"/>
      </w:numPr>
    </w:pPr>
  </w:style>
  <w:style w:type="paragraph" w:styleId="Listepuces4">
    <w:name w:val="List Bullet 4"/>
    <w:basedOn w:val="Normal"/>
    <w:semiHidden/>
    <w:rsid w:val="00164C5A"/>
    <w:pPr>
      <w:numPr>
        <w:numId w:val="20"/>
      </w:numPr>
    </w:pPr>
  </w:style>
  <w:style w:type="paragraph" w:styleId="Listepuces5">
    <w:name w:val="List Bullet 5"/>
    <w:basedOn w:val="Normal"/>
    <w:semiHidden/>
    <w:rsid w:val="00164C5A"/>
    <w:pPr>
      <w:numPr>
        <w:numId w:val="21"/>
      </w:numPr>
    </w:pPr>
  </w:style>
  <w:style w:type="paragraph" w:styleId="Listecontinue">
    <w:name w:val="List Continue"/>
    <w:basedOn w:val="Normal"/>
    <w:semiHidden/>
    <w:rsid w:val="00164C5A"/>
    <w:pPr>
      <w:spacing w:after="120"/>
      <w:ind w:left="283"/>
    </w:pPr>
  </w:style>
  <w:style w:type="paragraph" w:styleId="Listecontinue2">
    <w:name w:val="List Continue 2"/>
    <w:basedOn w:val="Normal"/>
    <w:semiHidden/>
    <w:rsid w:val="00164C5A"/>
    <w:pPr>
      <w:spacing w:after="120"/>
      <w:ind w:left="566"/>
    </w:pPr>
  </w:style>
  <w:style w:type="paragraph" w:styleId="Listecontinue3">
    <w:name w:val="List Continue 3"/>
    <w:basedOn w:val="Normal"/>
    <w:semiHidden/>
    <w:rsid w:val="00164C5A"/>
    <w:pPr>
      <w:spacing w:after="120"/>
      <w:ind w:left="849"/>
    </w:pPr>
  </w:style>
  <w:style w:type="paragraph" w:styleId="Listecontinue4">
    <w:name w:val="List Continue 4"/>
    <w:basedOn w:val="Normal"/>
    <w:semiHidden/>
    <w:rsid w:val="00164C5A"/>
    <w:pPr>
      <w:spacing w:after="120"/>
      <w:ind w:left="1132"/>
    </w:pPr>
  </w:style>
  <w:style w:type="paragraph" w:styleId="Listecontinue5">
    <w:name w:val="List Continue 5"/>
    <w:basedOn w:val="Normal"/>
    <w:semiHidden/>
    <w:rsid w:val="00164C5A"/>
    <w:pPr>
      <w:spacing w:after="120"/>
      <w:ind w:left="1415"/>
    </w:pPr>
  </w:style>
  <w:style w:type="paragraph" w:styleId="Listenumros">
    <w:name w:val="List Number"/>
    <w:basedOn w:val="Normal"/>
    <w:semiHidden/>
    <w:rsid w:val="00164C5A"/>
    <w:pPr>
      <w:numPr>
        <w:numId w:val="22"/>
      </w:numPr>
    </w:pPr>
  </w:style>
  <w:style w:type="paragraph" w:styleId="Listenumros2">
    <w:name w:val="List Number 2"/>
    <w:basedOn w:val="Normal"/>
    <w:semiHidden/>
    <w:rsid w:val="00164C5A"/>
    <w:pPr>
      <w:numPr>
        <w:numId w:val="23"/>
      </w:numPr>
    </w:pPr>
  </w:style>
  <w:style w:type="paragraph" w:styleId="Listenumros3">
    <w:name w:val="List Number 3"/>
    <w:basedOn w:val="Normal"/>
    <w:semiHidden/>
    <w:rsid w:val="00164C5A"/>
    <w:pPr>
      <w:numPr>
        <w:numId w:val="24"/>
      </w:numPr>
    </w:pPr>
  </w:style>
  <w:style w:type="paragraph" w:styleId="Listenumros4">
    <w:name w:val="List Number 4"/>
    <w:basedOn w:val="Normal"/>
    <w:semiHidden/>
    <w:rsid w:val="00164C5A"/>
    <w:pPr>
      <w:numPr>
        <w:numId w:val="25"/>
      </w:numPr>
    </w:pPr>
  </w:style>
  <w:style w:type="paragraph" w:styleId="Listenumros5">
    <w:name w:val="List Number 5"/>
    <w:basedOn w:val="Normal"/>
    <w:semiHidden/>
    <w:rsid w:val="00164C5A"/>
    <w:pPr>
      <w:numPr>
        <w:numId w:val="26"/>
      </w:numPr>
    </w:pPr>
  </w:style>
  <w:style w:type="paragraph" w:styleId="En-ttedemessage">
    <w:name w:val="Message Header"/>
    <w:basedOn w:val="Normal"/>
    <w:semiHidden/>
    <w:rsid w:val="00164C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NormalWeb">
    <w:name w:val="Normal (Web)"/>
    <w:basedOn w:val="Normal"/>
    <w:uiPriority w:val="99"/>
    <w:semiHidden/>
    <w:rsid w:val="00164C5A"/>
  </w:style>
  <w:style w:type="paragraph" w:styleId="Retraitnormal">
    <w:name w:val="Normal Indent"/>
    <w:basedOn w:val="Normal"/>
    <w:semiHidden/>
    <w:rsid w:val="00164C5A"/>
    <w:pPr>
      <w:ind w:left="720"/>
    </w:pPr>
  </w:style>
  <w:style w:type="paragraph" w:styleId="Titredenote">
    <w:name w:val="Note Heading"/>
    <w:basedOn w:val="Normal"/>
    <w:next w:val="Normal"/>
    <w:semiHidden/>
    <w:rsid w:val="00164C5A"/>
  </w:style>
  <w:style w:type="paragraph" w:styleId="Textebrut">
    <w:name w:val="Plain Text"/>
    <w:basedOn w:val="Normal"/>
    <w:semiHidden/>
    <w:rsid w:val="00164C5A"/>
    <w:rPr>
      <w:rFonts w:ascii="Courier New" w:hAnsi="Courier New" w:cs="Courier New"/>
      <w:szCs w:val="20"/>
    </w:rPr>
  </w:style>
  <w:style w:type="paragraph" w:styleId="Salutations">
    <w:name w:val="Salutation"/>
    <w:basedOn w:val="Normal"/>
    <w:next w:val="Normal"/>
    <w:semiHidden/>
    <w:rsid w:val="00164C5A"/>
  </w:style>
  <w:style w:type="paragraph" w:styleId="Signature">
    <w:name w:val="Signature"/>
    <w:basedOn w:val="Normal"/>
    <w:semiHidden/>
    <w:rsid w:val="00164C5A"/>
    <w:pPr>
      <w:ind w:left="4252"/>
    </w:pPr>
  </w:style>
  <w:style w:type="character" w:styleId="lev">
    <w:name w:val="Strong"/>
    <w:qFormat/>
    <w:rsid w:val="00164C5A"/>
    <w:rPr>
      <w:b/>
      <w:bCs/>
    </w:rPr>
  </w:style>
  <w:style w:type="paragraph" w:styleId="Sous-titre">
    <w:name w:val="Subtitle"/>
    <w:basedOn w:val="Normal"/>
    <w:qFormat/>
    <w:rsid w:val="00164C5A"/>
    <w:pPr>
      <w:spacing w:after="60"/>
      <w:jc w:val="center"/>
      <w:outlineLvl w:val="1"/>
    </w:pPr>
    <w:rPr>
      <w:rFonts w:ascii="Arial" w:hAnsi="Arial" w:cs="Arial"/>
    </w:rPr>
  </w:style>
  <w:style w:type="table" w:styleId="Effetsdetableau3D1">
    <w:name w:val="Table 3D effects 1"/>
    <w:basedOn w:val="TableauNormal"/>
    <w:semiHidden/>
    <w:rsid w:val="00164C5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semiHidden/>
    <w:rsid w:val="00164C5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semiHidden/>
    <w:rsid w:val="00164C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semiHidden/>
    <w:rsid w:val="00164C5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semiHidden/>
    <w:rsid w:val="00164C5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semiHidden/>
    <w:rsid w:val="00164C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semiHidden/>
    <w:rsid w:val="00164C5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semiHidden/>
    <w:rsid w:val="00164C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semiHidden/>
    <w:rsid w:val="00164C5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semiHidden/>
    <w:rsid w:val="00164C5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semiHidden/>
    <w:rsid w:val="00164C5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semiHidden/>
    <w:rsid w:val="00164C5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semiHidden/>
    <w:rsid w:val="00164C5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semiHidden/>
    <w:rsid w:val="00164C5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semiHidden/>
    <w:rsid w:val="00164C5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semiHidden/>
    <w:rsid w:val="00164C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semiHidden/>
    <w:rsid w:val="00164C5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semiHidden/>
    <w:rsid w:val="00164C5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semiHidden/>
    <w:rsid w:val="00164C5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semiHidden/>
    <w:rsid w:val="00164C5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semiHidden/>
    <w:rsid w:val="00164C5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semiHidden/>
    <w:rsid w:val="00164C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semiHidden/>
    <w:rsid w:val="00164C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semiHidden/>
    <w:rsid w:val="00164C5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semiHidden/>
    <w:rsid w:val="00164C5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1">
    <w:name w:val="Table List 1"/>
    <w:basedOn w:val="TableauNormal"/>
    <w:semiHidden/>
    <w:rsid w:val="00164C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semiHidden/>
    <w:rsid w:val="00164C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semiHidden/>
    <w:rsid w:val="00164C5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semiHidden/>
    <w:rsid w:val="00164C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semiHidden/>
    <w:rsid w:val="00164C5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semiHidden/>
    <w:rsid w:val="00164C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semiHidden/>
    <w:rsid w:val="00164C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semiHidden/>
    <w:rsid w:val="00164C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auprofessionnel">
    <w:name w:val="Table Professional"/>
    <w:basedOn w:val="TableauNormal"/>
    <w:semiHidden/>
    <w:rsid w:val="00164C5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">
    <w:name w:val="Table Simple 1"/>
    <w:basedOn w:val="TableauNormal"/>
    <w:semiHidden/>
    <w:rsid w:val="00164C5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">
    <w:name w:val="Table Simple 2"/>
    <w:basedOn w:val="TableauNormal"/>
    <w:semiHidden/>
    <w:rsid w:val="00164C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">
    <w:name w:val="Table Simple 3"/>
    <w:basedOn w:val="TableauNormal"/>
    <w:semiHidden/>
    <w:rsid w:val="00164C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semiHidden/>
    <w:rsid w:val="00164C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semiHidden/>
    <w:rsid w:val="00164C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semiHidden/>
    <w:rsid w:val="00164C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semiHidden/>
    <w:rsid w:val="00164C5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semiHidden/>
    <w:rsid w:val="00164C5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semiHidden/>
    <w:rsid w:val="00164C5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">
    <w:name w:val="Title"/>
    <w:basedOn w:val="Normal"/>
    <w:qFormat/>
    <w:rsid w:val="00164C5A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Documenttitle">
    <w:name w:val="Document title"/>
    <w:basedOn w:val="Paragraph"/>
    <w:rsid w:val="00386F4B"/>
    <w:pPr>
      <w:spacing w:after="240"/>
      <w:outlineLvl w:val="0"/>
    </w:pPr>
    <w:rPr>
      <w:b/>
      <w:sz w:val="48"/>
      <w:szCs w:val="48"/>
    </w:rPr>
  </w:style>
  <w:style w:type="paragraph" w:customStyle="1" w:styleId="Chapter1title">
    <w:name w:val="Chapter 1 title"/>
    <w:basedOn w:val="Paragraph"/>
    <w:qFormat/>
    <w:rsid w:val="00783841"/>
    <w:pPr>
      <w:spacing w:after="120"/>
      <w:outlineLvl w:val="1"/>
    </w:pPr>
    <w:rPr>
      <w:rFonts w:ascii="Helvetica" w:hAnsi="Helvetica"/>
      <w:b/>
      <w:szCs w:val="36"/>
    </w:rPr>
  </w:style>
  <w:style w:type="paragraph" w:customStyle="1" w:styleId="Paragraphbeforefigure">
    <w:name w:val="Paragraph before figure"/>
    <w:qFormat/>
    <w:rsid w:val="00F84C9D"/>
    <w:pPr>
      <w:spacing w:after="120"/>
      <w:jc w:val="both"/>
    </w:pPr>
    <w:rPr>
      <w:sz w:val="24"/>
      <w:szCs w:val="24"/>
      <w:lang w:val="en-US" w:eastAsia="en-US"/>
    </w:rPr>
  </w:style>
  <w:style w:type="paragraph" w:customStyle="1" w:styleId="Figurelegend">
    <w:name w:val="Figure legend"/>
    <w:basedOn w:val="Normal"/>
    <w:rsid w:val="00AC0042"/>
    <w:pPr>
      <w:spacing w:before="120"/>
      <w:jc w:val="center"/>
    </w:pPr>
    <w:rPr>
      <w:bCs/>
      <w:szCs w:val="20"/>
      <w:lang w:eastAsia="de-CH"/>
    </w:rPr>
  </w:style>
  <w:style w:type="paragraph" w:customStyle="1" w:styleId="Paragraph">
    <w:name w:val="Paragraph"/>
    <w:qFormat/>
    <w:rsid w:val="00F84C9D"/>
    <w:pPr>
      <w:jc w:val="both"/>
    </w:pPr>
    <w:rPr>
      <w:sz w:val="24"/>
      <w:szCs w:val="24"/>
      <w:lang w:val="en-US" w:eastAsia="de-CH"/>
    </w:rPr>
  </w:style>
  <w:style w:type="paragraph" w:styleId="TM2">
    <w:name w:val="toc 2"/>
    <w:basedOn w:val="Normal"/>
    <w:next w:val="Normal"/>
    <w:autoRedefine/>
    <w:uiPriority w:val="39"/>
    <w:rsid w:val="00505364"/>
    <w:pPr>
      <w:ind w:left="240"/>
    </w:pPr>
  </w:style>
  <w:style w:type="paragraph" w:styleId="TM1">
    <w:name w:val="toc 1"/>
    <w:basedOn w:val="Normal"/>
    <w:next w:val="Normal"/>
    <w:autoRedefine/>
    <w:uiPriority w:val="39"/>
    <w:rsid w:val="00505364"/>
  </w:style>
  <w:style w:type="paragraph" w:styleId="TM3">
    <w:name w:val="toc 3"/>
    <w:basedOn w:val="Normal"/>
    <w:next w:val="Normal"/>
    <w:autoRedefine/>
    <w:uiPriority w:val="39"/>
    <w:rsid w:val="00505364"/>
    <w:pPr>
      <w:ind w:left="480"/>
    </w:pPr>
  </w:style>
  <w:style w:type="paragraph" w:styleId="TM4">
    <w:name w:val="toc 4"/>
    <w:basedOn w:val="Normal"/>
    <w:next w:val="Normal"/>
    <w:autoRedefine/>
    <w:semiHidden/>
    <w:rsid w:val="00505364"/>
    <w:pPr>
      <w:ind w:left="720"/>
    </w:pPr>
  </w:style>
  <w:style w:type="paragraph" w:styleId="TM5">
    <w:name w:val="toc 5"/>
    <w:basedOn w:val="Normal"/>
    <w:next w:val="Normal"/>
    <w:autoRedefine/>
    <w:semiHidden/>
    <w:rsid w:val="00505364"/>
    <w:pPr>
      <w:ind w:left="960"/>
    </w:pPr>
  </w:style>
  <w:style w:type="paragraph" w:styleId="TM6">
    <w:name w:val="toc 6"/>
    <w:basedOn w:val="Normal"/>
    <w:next w:val="Normal"/>
    <w:autoRedefine/>
    <w:semiHidden/>
    <w:rsid w:val="00505364"/>
    <w:pPr>
      <w:ind w:left="1200"/>
    </w:pPr>
  </w:style>
  <w:style w:type="paragraph" w:styleId="TM7">
    <w:name w:val="toc 7"/>
    <w:basedOn w:val="Normal"/>
    <w:next w:val="Normal"/>
    <w:autoRedefine/>
    <w:semiHidden/>
    <w:rsid w:val="00505364"/>
    <w:pPr>
      <w:ind w:left="1440"/>
    </w:pPr>
  </w:style>
  <w:style w:type="paragraph" w:styleId="TM8">
    <w:name w:val="toc 8"/>
    <w:basedOn w:val="Normal"/>
    <w:next w:val="Normal"/>
    <w:autoRedefine/>
    <w:semiHidden/>
    <w:rsid w:val="00505364"/>
    <w:pPr>
      <w:ind w:left="1680"/>
    </w:pPr>
  </w:style>
  <w:style w:type="paragraph" w:styleId="TM9">
    <w:name w:val="toc 9"/>
    <w:basedOn w:val="Normal"/>
    <w:next w:val="Normal"/>
    <w:autoRedefine/>
    <w:semiHidden/>
    <w:rsid w:val="00505364"/>
    <w:pPr>
      <w:ind w:left="1920"/>
    </w:pPr>
  </w:style>
  <w:style w:type="paragraph" w:customStyle="1" w:styleId="Legend">
    <w:name w:val="Legend"/>
    <w:basedOn w:val="Paragraph"/>
    <w:rsid w:val="009C5E78"/>
    <w:pPr>
      <w:spacing w:before="120"/>
      <w:jc w:val="center"/>
    </w:pPr>
    <w:rPr>
      <w:sz w:val="20"/>
      <w:szCs w:val="20"/>
    </w:rPr>
  </w:style>
  <w:style w:type="paragraph" w:customStyle="1" w:styleId="CaptionEqu">
    <w:name w:val="Caption Equ"/>
    <w:rsid w:val="00AC0042"/>
    <w:pPr>
      <w:jc w:val="right"/>
    </w:pPr>
    <w:rPr>
      <w:b/>
      <w:bCs/>
      <w:lang w:val="en-US" w:eastAsia="en-US"/>
    </w:rPr>
  </w:style>
  <w:style w:type="paragraph" w:customStyle="1" w:styleId="StyleCaptionFig">
    <w:name w:val="Style Caption Fig"/>
    <w:basedOn w:val="Lgende"/>
    <w:rsid w:val="00AC0042"/>
    <w:pPr>
      <w:spacing w:before="120"/>
      <w:jc w:val="center"/>
    </w:pPr>
  </w:style>
  <w:style w:type="paragraph" w:customStyle="1" w:styleId="StyleCaptionEqu">
    <w:name w:val="Style Caption Equ"/>
    <w:basedOn w:val="Lgende"/>
    <w:rsid w:val="004D429A"/>
    <w:pPr>
      <w:jc w:val="right"/>
    </w:pPr>
  </w:style>
  <w:style w:type="paragraph" w:customStyle="1" w:styleId="Tablecolumns">
    <w:name w:val="Table columns"/>
    <w:rsid w:val="00B760F7"/>
    <w:pPr>
      <w:jc w:val="center"/>
    </w:pPr>
    <w:rPr>
      <w:b/>
      <w:bCs/>
      <w:sz w:val="24"/>
      <w:lang w:val="en-US" w:eastAsia="de-CH"/>
    </w:rPr>
  </w:style>
  <w:style w:type="paragraph" w:customStyle="1" w:styleId="Tablecontent">
    <w:name w:val="Table content"/>
    <w:rsid w:val="00B760F7"/>
    <w:rPr>
      <w:sz w:val="24"/>
      <w:szCs w:val="24"/>
      <w:lang w:val="en-US" w:eastAsia="de-CH"/>
    </w:rPr>
  </w:style>
  <w:style w:type="paragraph" w:customStyle="1" w:styleId="Tablecontents">
    <w:name w:val="Table contents"/>
    <w:basedOn w:val="Tablecontent"/>
    <w:rsid w:val="00B760F7"/>
    <w:rPr>
      <w:szCs w:val="20"/>
    </w:rPr>
  </w:style>
  <w:style w:type="paragraph" w:customStyle="1" w:styleId="Chapter3title">
    <w:name w:val="Chapter 3 title"/>
    <w:link w:val="Chapter3titleZchn"/>
    <w:qFormat/>
    <w:rsid w:val="00A57E66"/>
    <w:pPr>
      <w:spacing w:after="60"/>
      <w:jc w:val="both"/>
      <w:outlineLvl w:val="3"/>
    </w:pPr>
    <w:rPr>
      <w:b/>
      <w:sz w:val="24"/>
      <w:szCs w:val="24"/>
      <w:lang w:val="en-US" w:eastAsia="en-US"/>
    </w:rPr>
  </w:style>
  <w:style w:type="character" w:customStyle="1" w:styleId="Chapter3titleZchn">
    <w:name w:val="Chapter 3 title Zchn"/>
    <w:link w:val="Chapter3title"/>
    <w:rsid w:val="00A57E66"/>
    <w:rPr>
      <w:b/>
      <w:sz w:val="24"/>
      <w:szCs w:val="24"/>
      <w:lang w:val="en-US" w:eastAsia="en-US" w:bidi="ar-SA"/>
    </w:rPr>
  </w:style>
  <w:style w:type="paragraph" w:customStyle="1" w:styleId="Chapter2title">
    <w:name w:val="Chapter 2 title"/>
    <w:qFormat/>
    <w:rsid w:val="00A57E66"/>
    <w:pPr>
      <w:spacing w:after="60"/>
      <w:jc w:val="both"/>
      <w:outlineLvl w:val="2"/>
    </w:pPr>
    <w:rPr>
      <w:b/>
      <w:sz w:val="28"/>
      <w:szCs w:val="24"/>
      <w:lang w:val="en-US" w:eastAsia="en-US"/>
    </w:rPr>
  </w:style>
  <w:style w:type="paragraph" w:styleId="Explorateurdedocuments">
    <w:name w:val="Document Map"/>
    <w:basedOn w:val="Normal"/>
    <w:link w:val="ExplorateurdedocumentsCar"/>
    <w:rsid w:val="003E67FE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link w:val="Explorateurdedocuments"/>
    <w:rsid w:val="003E67FE"/>
    <w:rPr>
      <w:rFonts w:ascii="Tahoma" w:hAnsi="Tahoma" w:cs="Tahoma"/>
      <w:sz w:val="16"/>
      <w:szCs w:val="16"/>
      <w:lang w:val="en-US" w:eastAsia="en-US"/>
    </w:rPr>
  </w:style>
  <w:style w:type="paragraph" w:customStyle="1" w:styleId="Fond2">
    <w:name w:val="Fond2"/>
    <w:basedOn w:val="Normal"/>
    <w:rsid w:val="004654A4"/>
    <w:pPr>
      <w:jc w:val="center"/>
    </w:pPr>
    <w:rPr>
      <w:rFonts w:ascii="Arial" w:hAnsi="Arial"/>
      <w:noProof/>
      <w:szCs w:val="20"/>
      <w:lang w:val="en-GB" w:eastAsia="it-IT"/>
    </w:rPr>
  </w:style>
  <w:style w:type="paragraph" w:customStyle="1" w:styleId="Fond4">
    <w:name w:val="Fond4"/>
    <w:basedOn w:val="Fond2"/>
    <w:rsid w:val="004654A4"/>
    <w:pPr>
      <w:jc w:val="left"/>
    </w:pPr>
  </w:style>
  <w:style w:type="paragraph" w:styleId="Tabledesillustrations">
    <w:name w:val="table of figures"/>
    <w:basedOn w:val="Normal"/>
    <w:next w:val="Normal"/>
    <w:uiPriority w:val="99"/>
    <w:rsid w:val="00CE2C7E"/>
  </w:style>
  <w:style w:type="character" w:styleId="Titredulivre">
    <w:name w:val="Book Title"/>
    <w:uiPriority w:val="33"/>
    <w:qFormat/>
    <w:rsid w:val="005B7C59"/>
    <w:rPr>
      <w:b/>
      <w:bCs/>
      <w:smallCaps/>
      <w:spacing w:val="5"/>
    </w:rPr>
  </w:style>
  <w:style w:type="paragraph" w:styleId="Paragraphedeliste">
    <w:name w:val="List Paragraph"/>
    <w:basedOn w:val="Normal"/>
    <w:uiPriority w:val="34"/>
    <w:qFormat/>
    <w:rsid w:val="00840254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797B0D"/>
    <w:rPr>
      <w:color w:val="808080"/>
    </w:rPr>
  </w:style>
  <w:style w:type="character" w:styleId="Marquedecommentaire">
    <w:name w:val="annotation reference"/>
    <w:basedOn w:val="Policepardfaut"/>
    <w:semiHidden/>
    <w:unhideWhenUsed/>
    <w:rsid w:val="007343CD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rsid w:val="007343CD"/>
    <w:rPr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7343CD"/>
    <w:rPr>
      <w:lang w:val="en-US" w:eastAsia="en-US"/>
    </w:rPr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7343C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7343CD"/>
    <w:rPr>
      <w:b/>
      <w:bCs/>
      <w:lang w:val="en-US" w:eastAsia="en-US"/>
    </w:rPr>
  </w:style>
  <w:style w:type="paragraph" w:styleId="Notedebasdepage">
    <w:name w:val="footnote text"/>
    <w:basedOn w:val="Normal"/>
    <w:link w:val="NotedebasdepageCar"/>
    <w:semiHidden/>
    <w:unhideWhenUsed/>
    <w:rsid w:val="0024411D"/>
    <w:rPr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24411D"/>
    <w:rPr>
      <w:rFonts w:ascii="Helvetica" w:hAnsi="Helvetica"/>
      <w:lang w:val="en-US" w:eastAsia="en-US"/>
    </w:rPr>
  </w:style>
  <w:style w:type="character" w:styleId="Appelnotedebasdep">
    <w:name w:val="footnote reference"/>
    <w:basedOn w:val="Policepardfaut"/>
    <w:semiHidden/>
    <w:unhideWhenUsed/>
    <w:rsid w:val="0024411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86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briel.laupre@epfl.ch" TargetMode="External"/><Relationship Id="rId13" Type="http://schemas.openxmlformats.org/officeDocument/2006/relationships/image" Target="media/image5.jpg"/><Relationship Id="rId18" Type="http://schemas.openxmlformats.org/officeDocument/2006/relationships/oleObject" Target="embeddings/oleObject1.bin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jp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wmf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1.jpg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24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23" Type="http://schemas.openxmlformats.org/officeDocument/2006/relationships/image" Target="media/image13.wmf"/><Relationship Id="rId28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6.jpeg"/><Relationship Id="rId22" Type="http://schemas.openxmlformats.org/officeDocument/2006/relationships/oleObject" Target="embeddings/oleObject2.bin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\M_local\Divers%20-%20Project%20Templates\Word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D4B65B-89DB-48DD-B3A2-BAB76298E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template.dot</Template>
  <TotalTime>1328</TotalTime>
  <Pages>10</Pages>
  <Words>1434</Words>
  <Characters>7887</Characters>
  <Application>Microsoft Office Word</Application>
  <DocSecurity>0</DocSecurity>
  <Lines>65</Lines>
  <Paragraphs>18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Technical Document</vt:lpstr>
      <vt:lpstr>Technical Document</vt:lpstr>
    </vt:vector>
  </TitlesOfParts>
  <Manager>Cyril Botteron</Manager>
  <Company>EPFL STI IMT ESPLAB</Company>
  <LinksUpToDate>false</LinksUpToDate>
  <CharactersWithSpaces>9303</CharactersWithSpaces>
  <SharedDoc>false</SharedDoc>
  <HLinks>
    <vt:vector size="78" baseType="variant">
      <vt:variant>
        <vt:i4>1048628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_Toc346115076</vt:lpwstr>
      </vt:variant>
      <vt:variant>
        <vt:i4>1048628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_Toc346115075</vt:lpwstr>
      </vt:variant>
      <vt:variant>
        <vt:i4>1048628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_Toc346115074</vt:lpwstr>
      </vt:variant>
      <vt:variant>
        <vt:i4>1048628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_Toc346115073</vt:lpwstr>
      </vt:variant>
      <vt:variant>
        <vt:i4>1048628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_Toc346115072</vt:lpwstr>
      </vt:variant>
      <vt:variant>
        <vt:i4>1048628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_Toc346115071</vt:lpwstr>
      </vt:variant>
      <vt:variant>
        <vt:i4>1048628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_Toc346115070</vt:lpwstr>
      </vt:variant>
      <vt:variant>
        <vt:i4>1114164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_Toc346115069</vt:lpwstr>
      </vt:variant>
      <vt:variant>
        <vt:i4>1114164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_Toc346115068</vt:lpwstr>
      </vt:variant>
      <vt:variant>
        <vt:i4>1114164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_Toc346115067</vt:lpwstr>
      </vt:variant>
      <vt:variant>
        <vt:i4>1114164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_Toc346115066</vt:lpwstr>
      </vt:variant>
      <vt:variant>
        <vt:i4>1114164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_Toc346115065</vt:lpwstr>
      </vt:variant>
      <vt:variant>
        <vt:i4>1114164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_Toc346115064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Document</dc:title>
  <dc:subject/>
  <dc:creator>Cyril Botteron</dc:creator>
  <cp:keywords>Technical Document</cp:keywords>
  <dc:description/>
  <cp:lastModifiedBy>Stéphanie</cp:lastModifiedBy>
  <cp:revision>34</cp:revision>
  <cp:lastPrinted>2015-04-29T16:25:00Z</cp:lastPrinted>
  <dcterms:created xsi:type="dcterms:W3CDTF">2018-04-30T09:23:00Z</dcterms:created>
  <dcterms:modified xsi:type="dcterms:W3CDTF">2020-05-03T11:54:00Z</dcterms:modified>
</cp:coreProperties>
</file>